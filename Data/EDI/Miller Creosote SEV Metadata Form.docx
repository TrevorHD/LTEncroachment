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71F0F761" w:rsidR="0000439C" w:rsidRPr="00485D93" w:rsidRDefault="007B35D9" w:rsidP="00C02E46">
      <w:pPr>
        <w:pStyle w:val="Heading1"/>
        <w:rPr>
          <w:color w:val="4F81BD" w:themeColor="accent1"/>
          <w:u w:val="single"/>
        </w:rPr>
      </w:pPr>
      <w:r w:rsidRPr="00485D93">
        <w:rPr>
          <w:color w:val="4F81BD" w:themeColor="accent1"/>
          <w:u w:val="single"/>
        </w:rPr>
        <w:t>SEV metadata template</w:t>
      </w:r>
    </w:p>
    <w:p w14:paraId="079637C6" w14:textId="77777777" w:rsidR="006361E3" w:rsidRDefault="006361E3" w:rsidP="00833AC0"/>
    <w:p w14:paraId="4AD2DD65" w14:textId="143D1D35" w:rsidR="00833AC0" w:rsidRDefault="00833AC0" w:rsidP="00833AC0">
      <w:r>
        <w:t>Comprehensive metadata are necessary to support data quality control, efficient dataset archiv</w:t>
      </w:r>
      <w:r w:rsidR="00847963">
        <w:t>ing</w:t>
      </w:r>
      <w:r>
        <w:t xml:space="preserve"> and retrieval, and functional re-use of the data both by owners and secondary users.  The </w:t>
      </w:r>
      <w:proofErr w:type="spellStart"/>
      <w:r>
        <w:t>Sevilleta</w:t>
      </w:r>
      <w:proofErr w:type="spellEnd"/>
      <w:r>
        <w:t xml:space="preserve"> LTER requires complete documentation for long-term maintenance and distribution of study data</w:t>
      </w:r>
      <w:r w:rsidR="00847963">
        <w:t>sets</w:t>
      </w:r>
      <w:r>
        <w:t xml:space="preserve">.  Metadata elements requested in this form are consistent with elements required by the Ecological Metadata Standard (EML), which was adopted by the LTER Coordinating Committee in 2004.   </w:t>
      </w:r>
    </w:p>
    <w:p w14:paraId="6DCAC8CA" w14:textId="2B0AB4B8" w:rsidR="00833AC0" w:rsidRDefault="00833AC0" w:rsidP="00833AC0">
      <w:proofErr w:type="spellStart"/>
      <w:r>
        <w:t>Sevilleta</w:t>
      </w:r>
      <w:proofErr w:type="spellEnd"/>
      <w:r>
        <w:t xml:space="preserve"> metadata consists of information about:</w:t>
      </w:r>
    </w:p>
    <w:p w14:paraId="1785D396" w14:textId="77777777" w:rsidR="00833AC0" w:rsidRDefault="00833AC0" w:rsidP="00833AC0">
      <w:pPr>
        <w:numPr>
          <w:ilvl w:val="0"/>
          <w:numId w:val="5"/>
        </w:numPr>
        <w:spacing w:after="0" w:line="240" w:lineRule="auto"/>
      </w:pPr>
      <w:r>
        <w:t>Why the study was done</w:t>
      </w:r>
    </w:p>
    <w:p w14:paraId="0412F20B" w14:textId="77777777" w:rsidR="00833AC0" w:rsidRDefault="00833AC0" w:rsidP="00833AC0">
      <w:pPr>
        <w:numPr>
          <w:ilvl w:val="0"/>
          <w:numId w:val="5"/>
        </w:numPr>
        <w:spacing w:after="0" w:line="240" w:lineRule="auto"/>
      </w:pPr>
      <w:r>
        <w:t>Who is involved with study design, data collection, analysis and data management</w:t>
      </w:r>
    </w:p>
    <w:p w14:paraId="65DC4D96" w14:textId="77777777" w:rsidR="00833AC0" w:rsidRDefault="00833AC0" w:rsidP="00833AC0">
      <w:pPr>
        <w:numPr>
          <w:ilvl w:val="0"/>
          <w:numId w:val="5"/>
        </w:numPr>
        <w:spacing w:after="0" w:line="240" w:lineRule="auto"/>
      </w:pPr>
      <w:r>
        <w:t xml:space="preserve">Detailed study methods, so that a secondary user will be able to understand what was done without contacting the study principal investigator.  </w:t>
      </w:r>
    </w:p>
    <w:p w14:paraId="4F99592B" w14:textId="091DABA3" w:rsidR="00833AC0" w:rsidRDefault="00833AC0" w:rsidP="00833AC0">
      <w:pPr>
        <w:numPr>
          <w:ilvl w:val="0"/>
          <w:numId w:val="5"/>
        </w:numPr>
        <w:spacing w:after="0" w:line="240" w:lineRule="auto"/>
      </w:pPr>
      <w:r>
        <w:t xml:space="preserve">Where the study was done, with GPS points so the site </w:t>
      </w:r>
      <w:r w:rsidR="005E1D23">
        <w:t xml:space="preserve">or plots </w:t>
      </w:r>
      <w:r>
        <w:t>can be relocated.</w:t>
      </w:r>
    </w:p>
    <w:p w14:paraId="6E2A6056" w14:textId="7B8CB6FB" w:rsidR="00833AC0" w:rsidRDefault="00833AC0" w:rsidP="00833AC0">
      <w:pPr>
        <w:numPr>
          <w:ilvl w:val="0"/>
          <w:numId w:val="5"/>
        </w:numPr>
        <w:spacing w:after="0" w:line="240" w:lineRule="auto"/>
      </w:pPr>
      <w:r>
        <w:t>Detailed variable information</w:t>
      </w:r>
    </w:p>
    <w:p w14:paraId="6054AA00" w14:textId="77777777" w:rsidR="00833AC0" w:rsidRDefault="00833AC0" w:rsidP="00833AC0">
      <w:pPr>
        <w:spacing w:after="0" w:line="240" w:lineRule="auto"/>
        <w:ind w:left="720"/>
      </w:pPr>
    </w:p>
    <w:p w14:paraId="6ABEA64C" w14:textId="77777777" w:rsidR="00833AC0" w:rsidRDefault="00833AC0" w:rsidP="00833AC0">
      <w:r>
        <w:t>Tips for completing a data package (data + metadata):</w:t>
      </w:r>
    </w:p>
    <w:p w14:paraId="1DD303B7" w14:textId="4342409F" w:rsidR="005E1D23" w:rsidRDefault="005E1D23" w:rsidP="00833AC0">
      <w:pPr>
        <w:numPr>
          <w:ilvl w:val="0"/>
          <w:numId w:val="6"/>
        </w:numPr>
        <w:spacing w:after="0" w:line="240" w:lineRule="auto"/>
      </w:pPr>
      <w:r>
        <w:t>Data file and variable names should be brief, yet descriptive.</w:t>
      </w:r>
    </w:p>
    <w:p w14:paraId="2EFE908B" w14:textId="04C89399" w:rsidR="00833AC0" w:rsidRDefault="00833AC0" w:rsidP="00833AC0">
      <w:pPr>
        <w:numPr>
          <w:ilvl w:val="0"/>
          <w:numId w:val="6"/>
        </w:numPr>
        <w:spacing w:after="0" w:line="240" w:lineRule="auto"/>
      </w:pPr>
      <w:r>
        <w:t xml:space="preserve">Data file names should not contain spaces or symbols (except </w:t>
      </w:r>
      <w:r w:rsidR="00847963">
        <w:t>'</w:t>
      </w:r>
      <w:r>
        <w:t>_</w:t>
      </w:r>
      <w:r w:rsidR="00847963">
        <w:t>'</w:t>
      </w:r>
      <w:r>
        <w:t xml:space="preserve">, </w:t>
      </w:r>
      <w:r w:rsidR="00847963">
        <w:t>'</w:t>
      </w:r>
      <w:r>
        <w:t>-</w:t>
      </w:r>
      <w:r w:rsidR="00847963">
        <w:t>'</w:t>
      </w:r>
      <w:r>
        <w:t xml:space="preserve">, and </w:t>
      </w:r>
      <w:r w:rsidR="00847963">
        <w:t>'</w:t>
      </w:r>
      <w:r>
        <w:t>.</w:t>
      </w:r>
      <w:r w:rsidR="00847963">
        <w:t>'</w:t>
      </w:r>
      <w:r>
        <w:t>).</w:t>
      </w:r>
      <w:r w:rsidR="00847963">
        <w:t xml:space="preserve">  File names should be descriptive of the data contained in the file.</w:t>
      </w:r>
    </w:p>
    <w:p w14:paraId="76FC03A7" w14:textId="77777777" w:rsidR="00833AC0" w:rsidRDefault="00833AC0" w:rsidP="00833AC0">
      <w:pPr>
        <w:numPr>
          <w:ilvl w:val="0"/>
          <w:numId w:val="6"/>
        </w:numPr>
        <w:spacing w:after="0" w:line="240" w:lineRule="auto"/>
      </w:pPr>
      <w:r>
        <w:t>Data files should generally be in a flat table format, similar to a SQL database table.  Rows are observations, and columns are variables.</w:t>
      </w:r>
    </w:p>
    <w:p w14:paraId="3D2511BB" w14:textId="69FFD844" w:rsidR="00833AC0" w:rsidRDefault="00833AC0" w:rsidP="00833AC0">
      <w:pPr>
        <w:numPr>
          <w:ilvl w:val="0"/>
          <w:numId w:val="6"/>
        </w:numPr>
        <w:spacing w:after="0" w:line="240" w:lineRule="auto"/>
      </w:pPr>
      <w:r>
        <w:t>Data files should be in a csv or other delimited text file format.  Excel (e.g.</w:t>
      </w:r>
      <w:r w:rsidR="005E1D23">
        <w:t>,</w:t>
      </w:r>
      <w:r>
        <w:t xml:space="preserve"> .xlsx, .</w:t>
      </w:r>
      <w:proofErr w:type="spellStart"/>
      <w:r>
        <w:t>xls</w:t>
      </w:r>
      <w:proofErr w:type="spellEnd"/>
      <w:r>
        <w:t>, etc.) files are not acceptable.</w:t>
      </w:r>
    </w:p>
    <w:p w14:paraId="52261AB5" w14:textId="17189803" w:rsidR="00833AC0" w:rsidRDefault="00833AC0" w:rsidP="00833AC0">
      <w:pPr>
        <w:numPr>
          <w:ilvl w:val="0"/>
          <w:numId w:val="6"/>
        </w:numPr>
        <w:spacing w:after="0" w:line="240" w:lineRule="auto"/>
      </w:pPr>
      <w:r>
        <w:t xml:space="preserve">Variable names should be </w:t>
      </w:r>
      <w:r w:rsidR="00847963">
        <w:t xml:space="preserve">descriptive, short, and </w:t>
      </w:r>
      <w:r>
        <w:t xml:space="preserve">machine readable.  They should not begin with a number or symbol.  They should only contain letters, numbers, and </w:t>
      </w:r>
      <w:r w:rsidR="00847963">
        <w:t>underscores ('</w:t>
      </w:r>
      <w:r>
        <w:t>_</w:t>
      </w:r>
      <w:r w:rsidR="00847963">
        <w:t>')</w:t>
      </w:r>
      <w:r>
        <w:t>.  They should not contain spaces.</w:t>
      </w:r>
      <w:r w:rsidR="00847963">
        <w:t xml:space="preserve">  (e.g.</w:t>
      </w:r>
      <w:r w:rsidR="005E1D23">
        <w:t>,</w:t>
      </w:r>
      <w:r w:rsidR="00847963">
        <w:t xml:space="preserve"> '</w:t>
      </w:r>
      <w:proofErr w:type="spellStart"/>
      <w:r w:rsidR="00847963">
        <w:t>air_temp</w:t>
      </w:r>
      <w:proofErr w:type="spellEnd"/>
      <w:r w:rsidR="00847963">
        <w:t>' or '</w:t>
      </w:r>
      <w:proofErr w:type="spellStart"/>
      <w:r w:rsidR="00847963">
        <w:t>airTemp</w:t>
      </w:r>
      <w:proofErr w:type="spellEnd"/>
      <w:r w:rsidR="00847963">
        <w:t>')</w:t>
      </w:r>
    </w:p>
    <w:p w14:paraId="5F8A712E" w14:textId="73D67161" w:rsidR="00833AC0" w:rsidRDefault="00833AC0" w:rsidP="005E1D23">
      <w:pPr>
        <w:numPr>
          <w:ilvl w:val="0"/>
          <w:numId w:val="6"/>
        </w:numPr>
        <w:spacing w:after="0" w:line="240" w:lineRule="auto"/>
      </w:pPr>
      <w:r>
        <w:t>Variable names used in the data file(s) should match the names used in this metadata document.</w:t>
      </w:r>
    </w:p>
    <w:p w14:paraId="077658F0" w14:textId="258C6B15" w:rsidR="00C35090" w:rsidRDefault="00C35090" w:rsidP="00833AC0">
      <w:pPr>
        <w:numPr>
          <w:ilvl w:val="0"/>
          <w:numId w:val="6"/>
        </w:numPr>
        <w:spacing w:after="0" w:line="240" w:lineRule="auto"/>
      </w:pPr>
      <w:r>
        <w:t>Use ISO 8601 date formats. (e.g.</w:t>
      </w:r>
      <w:r w:rsidR="005E1D23">
        <w:t>,</w:t>
      </w:r>
      <w:r>
        <w:t xml:space="preserve"> YYYY-MM-DD)</w:t>
      </w:r>
    </w:p>
    <w:p w14:paraId="2BD946E7" w14:textId="77777777" w:rsidR="00833AC0" w:rsidRDefault="00833AC0" w:rsidP="00833AC0">
      <w:pPr>
        <w:spacing w:after="0" w:line="240" w:lineRule="auto"/>
        <w:ind w:left="720"/>
      </w:pPr>
    </w:p>
    <w:p w14:paraId="145AF733" w14:textId="0210F78E" w:rsidR="00B96369" w:rsidRDefault="00B96369" w:rsidP="00B96369">
      <w:r>
        <w:t>Data should be in csv text file. If starting with an Excel spreadsheet, make sure it does not contain any formulas and comments on cells. If you need comments, put them in their own column</w:t>
      </w:r>
      <w:r w:rsidR="005E1D23">
        <w:t>s, such as '</w:t>
      </w:r>
      <w:proofErr w:type="spellStart"/>
      <w:r w:rsidR="005E1D23">
        <w:t>field_notes</w:t>
      </w:r>
      <w:proofErr w:type="spellEnd"/>
      <w:r w:rsidR="005E1D23">
        <w:t>' and '</w:t>
      </w:r>
      <w:proofErr w:type="spellStart"/>
      <w:r w:rsidR="005E1D23">
        <w:t>qaqc_notes</w:t>
      </w:r>
      <w:proofErr w:type="spellEnd"/>
      <w:r w:rsidR="005E1D23">
        <w:t>'</w:t>
      </w:r>
      <w:r>
        <w:t xml:space="preserve">. If data were used in a database and major table linking is necessary to analyze the data, de-normalize data into a </w:t>
      </w:r>
      <w:proofErr w:type="gramStart"/>
      <w:r>
        <w:t>flat files</w:t>
      </w:r>
      <w:proofErr w:type="gramEnd"/>
      <w:r w:rsidR="004E447A">
        <w:t xml:space="preserve"> - do n</w:t>
      </w:r>
      <w:r>
        <w:t xml:space="preserve">ot just </w:t>
      </w:r>
      <w:r w:rsidR="004E447A">
        <w:t xml:space="preserve">export </w:t>
      </w:r>
      <w:r>
        <w:t>database table</w:t>
      </w:r>
      <w:r w:rsidR="004E447A">
        <w:t>s</w:t>
      </w:r>
      <w:r>
        <w:t>.</w:t>
      </w:r>
    </w:p>
    <w:p w14:paraId="2D44E9E8" w14:textId="0B6AFA52" w:rsidR="00833AC0" w:rsidRPr="00462648" w:rsidRDefault="00833AC0" w:rsidP="00833AC0">
      <w:pPr>
        <w:rPr>
          <w:bCs/>
          <w:color w:val="000000" w:themeColor="text1"/>
        </w:rPr>
      </w:pPr>
      <w:r w:rsidRPr="009152C7">
        <w:t>Please fill in this metadata form to the best of your ability</w:t>
      </w:r>
      <w:r w:rsidR="00B96369">
        <w:t xml:space="preserve"> and submit it to the </w:t>
      </w:r>
      <w:proofErr w:type="spellStart"/>
      <w:r w:rsidR="00B96369">
        <w:t>Sevilleta</w:t>
      </w:r>
      <w:proofErr w:type="spellEnd"/>
      <w:r w:rsidR="00B96369">
        <w:t xml:space="preserve"> Information Manager</w:t>
      </w:r>
      <w:r w:rsidRPr="00B96369">
        <w:rPr>
          <w:bCs/>
        </w:rPr>
        <w:t xml:space="preserve">, Kristofer Hall, </w:t>
      </w:r>
      <w:hyperlink r:id="rId8" w:history="1">
        <w:r w:rsidRPr="00B96369">
          <w:rPr>
            <w:rStyle w:val="Hyperlink"/>
            <w:bCs/>
          </w:rPr>
          <w:t>khall001@unm.edu</w:t>
        </w:r>
      </w:hyperlink>
      <w:r w:rsidR="00462648">
        <w:rPr>
          <w:rStyle w:val="Hyperlink"/>
          <w:bCs/>
          <w:color w:val="000000" w:themeColor="text1"/>
          <w:u w:val="none"/>
        </w:rPr>
        <w:t xml:space="preserve">. </w:t>
      </w:r>
      <w:r w:rsidR="00B96369" w:rsidRPr="00B96369">
        <w:rPr>
          <w:bCs/>
        </w:rPr>
        <w:t xml:space="preserve">If you have questions at any stage, </w:t>
      </w:r>
      <w:r w:rsidR="00271342">
        <w:rPr>
          <w:bCs/>
        </w:rPr>
        <w:t>contact</w:t>
      </w:r>
      <w:r w:rsidR="00B96369" w:rsidRPr="00B96369">
        <w:rPr>
          <w:bCs/>
        </w:rPr>
        <w:t xml:space="preserve"> the SEV IM.</w:t>
      </w:r>
      <w:r w:rsidR="00B96369">
        <w:rPr>
          <w:b/>
        </w:rPr>
        <w:t xml:space="preserve"> </w:t>
      </w:r>
      <w:r w:rsidR="00462648">
        <w:rPr>
          <w:rStyle w:val="Hyperlink"/>
          <w:bCs/>
          <w:color w:val="000000" w:themeColor="text1"/>
          <w:u w:val="none"/>
        </w:rPr>
        <w:t>Allow several weeks for review and revision of your data package</w:t>
      </w:r>
      <w:r w:rsidR="00B96369">
        <w:rPr>
          <w:rStyle w:val="Hyperlink"/>
          <w:bCs/>
          <w:color w:val="000000" w:themeColor="text1"/>
          <w:u w:val="none"/>
        </w:rPr>
        <w:t>.</w:t>
      </w:r>
      <w:r w:rsidR="00462648">
        <w:rPr>
          <w:rStyle w:val="Hyperlink"/>
          <w:bCs/>
          <w:color w:val="000000" w:themeColor="text1"/>
          <w:u w:val="none"/>
        </w:rPr>
        <w:t xml:space="preserve">  </w:t>
      </w:r>
    </w:p>
    <w:p w14:paraId="64B71D46" w14:textId="13C1D760" w:rsidR="004B6751" w:rsidRDefault="000F06E9" w:rsidP="004B6751">
      <w:pPr>
        <w:pStyle w:val="Heading2"/>
      </w:pPr>
      <w:r>
        <w:lastRenderedPageBreak/>
        <w:t xml:space="preserve">Dataset </w:t>
      </w:r>
      <w:r w:rsidR="007D556B">
        <w:t xml:space="preserve">Title </w:t>
      </w:r>
    </w:p>
    <w:p w14:paraId="5FEAFC97" w14:textId="7156593E" w:rsidR="007D556B" w:rsidRDefault="004E447A">
      <w:r>
        <w:t>B</w:t>
      </w:r>
      <w:r w:rsidR="007D556B">
        <w:t>e descriptive, more than 5 words:</w:t>
      </w:r>
    </w:p>
    <w:p w14:paraId="284A6B8F" w14:textId="77777777" w:rsidR="00BA02B1" w:rsidRPr="00687325" w:rsidRDefault="00BA02B1" w:rsidP="00BA02B1">
      <w:pPr>
        <w:rPr>
          <w:ins w:id="0" w:author="Thomas E Miller" w:date="2020-04-22T16:21:00Z"/>
          <w:i/>
        </w:rPr>
      </w:pPr>
      <w:proofErr w:type="spellStart"/>
      <w:ins w:id="1" w:author="Thomas E Miller" w:date="2020-04-22T16:21:00Z">
        <w:r>
          <w:t>Creosotebush</w:t>
        </w:r>
        <w:proofErr w:type="spellEnd"/>
        <w:r>
          <w:t xml:space="preserve"> demography along transects spanning grass-shrub ecotones at </w:t>
        </w:r>
        <w:proofErr w:type="spellStart"/>
        <w:r>
          <w:t>Sevilleta</w:t>
        </w:r>
        <w:proofErr w:type="spellEnd"/>
        <w:r>
          <w:t xml:space="preserve"> National Wildlife Refuge</w:t>
        </w:r>
      </w:ins>
    </w:p>
    <w:p w14:paraId="54E917DA" w14:textId="77777777" w:rsidR="007D556B" w:rsidRDefault="007D556B"/>
    <w:p w14:paraId="0D44EEB9" w14:textId="6CA43F8E" w:rsidR="007D556B" w:rsidRDefault="007D556B" w:rsidP="004B6751">
      <w:pPr>
        <w:pStyle w:val="Heading2"/>
      </w:pPr>
      <w:r>
        <w:t>Short name or nickname you use to refer to this dataset:</w:t>
      </w:r>
    </w:p>
    <w:p w14:paraId="2886F198" w14:textId="6FB6030D" w:rsidR="007D556B" w:rsidRDefault="00BA02B1">
      <w:ins w:id="2" w:author="Thomas E Miller" w:date="2020-04-22T16:21:00Z">
        <w:r>
          <w:t>Creosote demography</w:t>
        </w:r>
      </w:ins>
    </w:p>
    <w:p w14:paraId="5BEF2B82" w14:textId="77777777" w:rsidR="004B6751" w:rsidRDefault="004B6751" w:rsidP="004B6751">
      <w:pPr>
        <w:pStyle w:val="Heading2"/>
      </w:pPr>
      <w:r>
        <w:t xml:space="preserve">Abstract </w:t>
      </w:r>
    </w:p>
    <w:p w14:paraId="01650B86" w14:textId="292505A5" w:rsidR="004B6751" w:rsidRDefault="00B96369" w:rsidP="004B6751">
      <w:r>
        <w:t>P</w:t>
      </w:r>
      <w:r w:rsidR="00CC50D7" w:rsidRPr="00CC50D7">
        <w:t>rovide an abstract describing the purpose of the research project</w:t>
      </w:r>
      <w:r w:rsidR="00CC50D7">
        <w:rPr>
          <w:i/>
        </w:rPr>
        <w:t xml:space="preserve"> - </w:t>
      </w:r>
      <w:r w:rsidR="004B6751">
        <w:t xml:space="preserve">include </w:t>
      </w:r>
      <w:commentRangeStart w:id="3"/>
      <w:r w:rsidR="004B6751">
        <w:t>what, why, where, when, and how</w:t>
      </w:r>
      <w:commentRangeEnd w:id="3"/>
      <w:r w:rsidR="00BA02B1">
        <w:rPr>
          <w:rStyle w:val="CommentReference"/>
        </w:rPr>
        <w:commentReference w:id="3"/>
      </w:r>
    </w:p>
    <w:p w14:paraId="0F9C0329" w14:textId="77777777" w:rsidR="00EB60E3" w:rsidRPr="00EB60E3" w:rsidRDefault="00EB60E3" w:rsidP="00EB60E3">
      <w:pPr>
        <w:rPr>
          <w:color w:val="FF0000"/>
        </w:rPr>
      </w:pPr>
      <w:r w:rsidRPr="00EB60E3">
        <w:rPr>
          <w:color w:val="FF0000"/>
        </w:rPr>
        <w:t xml:space="preserve">Encroachment of shrubs into adjacent grasslands has become an increasingly reported phenomenon across the world. In many cases, such encroachment is either pulled forward by high population growth at the low-density encroachment front or pushed forward by higher-density areas behind the front. However, at sites such as </w:t>
      </w:r>
      <w:proofErr w:type="spellStart"/>
      <w:r w:rsidRPr="00EB60E3">
        <w:rPr>
          <w:color w:val="FF0000"/>
        </w:rPr>
        <w:t>Sevilleta</w:t>
      </w:r>
      <w:proofErr w:type="spellEnd"/>
      <w:r w:rsidRPr="00EB60E3">
        <w:rPr>
          <w:color w:val="FF0000"/>
        </w:rPr>
        <w:t xml:space="preserve"> National Wildlife Refuge in central New Mexico, little is known about whether encroachment is pushed or pulled, and the dynamics of encroachment are not well-understood. Here, long-term encroachment of </w:t>
      </w:r>
      <w:proofErr w:type="spellStart"/>
      <w:r w:rsidRPr="00EB60E3">
        <w:rPr>
          <w:color w:val="FF0000"/>
        </w:rPr>
        <w:t>creosotebush</w:t>
      </w:r>
      <w:proofErr w:type="spellEnd"/>
      <w:r w:rsidRPr="00EB60E3">
        <w:rPr>
          <w:color w:val="FF0000"/>
        </w:rPr>
        <w:t xml:space="preserve"> (</w:t>
      </w:r>
      <w:proofErr w:type="spellStart"/>
      <w:r w:rsidRPr="00EB60E3">
        <w:rPr>
          <w:i/>
          <w:iCs/>
          <w:color w:val="FF0000"/>
        </w:rPr>
        <w:t>Larrea</w:t>
      </w:r>
      <w:proofErr w:type="spellEnd"/>
      <w:r w:rsidRPr="00EB60E3">
        <w:rPr>
          <w:i/>
          <w:iCs/>
          <w:color w:val="FF0000"/>
        </w:rPr>
        <w:t xml:space="preserve"> </w:t>
      </w:r>
      <w:proofErr w:type="spellStart"/>
      <w:r w:rsidRPr="00EB60E3">
        <w:rPr>
          <w:i/>
          <w:iCs/>
          <w:color w:val="FF0000"/>
        </w:rPr>
        <w:t>tridentata</w:t>
      </w:r>
      <w:proofErr w:type="spellEnd"/>
      <w:r w:rsidRPr="00EB60E3">
        <w:rPr>
          <w:color w:val="FF0000"/>
        </w:rPr>
        <w:t xml:space="preserve">), a native perennial shrub, stands in stark contrast with the stagnation in encroachment observed in recent decades. </w:t>
      </w:r>
    </w:p>
    <w:p w14:paraId="0C5644F0" w14:textId="6F3202D9" w:rsidR="00EB60E3" w:rsidRPr="00EB60E3" w:rsidRDefault="00EB60E3" w:rsidP="00EB60E3">
      <w:pPr>
        <w:rPr>
          <w:color w:val="FF0000"/>
        </w:rPr>
      </w:pPr>
      <w:r w:rsidRPr="00EB60E3">
        <w:rPr>
          <w:color w:val="FF0000"/>
        </w:rPr>
        <w:t xml:space="preserve">In order to better understand </w:t>
      </w:r>
      <w:proofErr w:type="spellStart"/>
      <w:r w:rsidRPr="00EB60E3">
        <w:rPr>
          <w:color w:val="FF0000"/>
        </w:rPr>
        <w:t>creosotebush</w:t>
      </w:r>
      <w:proofErr w:type="spellEnd"/>
      <w:r w:rsidRPr="00EB60E3">
        <w:rPr>
          <w:color w:val="FF0000"/>
        </w:rPr>
        <w:t xml:space="preserve"> encroachment dynamics at the </w:t>
      </w:r>
      <w:proofErr w:type="spellStart"/>
      <w:r w:rsidRPr="00EB60E3">
        <w:rPr>
          <w:color w:val="FF0000"/>
        </w:rPr>
        <w:t>Sevilleta</w:t>
      </w:r>
      <w:proofErr w:type="spellEnd"/>
      <w:r w:rsidRPr="00EB60E3">
        <w:rPr>
          <w:color w:val="FF0000"/>
        </w:rPr>
        <w:t xml:space="preserve"> National Wildlife Refuge, we quantify this encroachment using a spatially structured population model where a wave of individuals travels at a speed governed by both dispersal and density-dependence. Density dependence was studied along a gradient of </w:t>
      </w:r>
      <w:proofErr w:type="spellStart"/>
      <w:r w:rsidRPr="00EB60E3">
        <w:rPr>
          <w:color w:val="FF0000"/>
        </w:rPr>
        <w:t>creosotebush</w:t>
      </w:r>
      <w:proofErr w:type="spellEnd"/>
      <w:r w:rsidRPr="00EB60E3">
        <w:rPr>
          <w:color w:val="FF0000"/>
        </w:rPr>
        <w:t xml:space="preserve"> densities, using observational and experimental approaches such as transplant experiments and annual surveys; dispersal was separately modelled using seed terminal velocity estimates in a wind-based dispersal framework. Demographic and dispersal data were then incorporated into the spatial population model, which estimates the speed of encroachment and determines whether it is pushed or pulled.</w:t>
      </w:r>
    </w:p>
    <w:p w14:paraId="1C77B95F" w14:textId="77777777" w:rsidR="004B6751" w:rsidRDefault="004B6751" w:rsidP="004B6751"/>
    <w:p w14:paraId="380F3300" w14:textId="77777777" w:rsidR="004B6751" w:rsidRDefault="007D556B" w:rsidP="004B6751">
      <w:pPr>
        <w:pStyle w:val="Heading2"/>
      </w:pPr>
      <w:r>
        <w:t xml:space="preserve">Investigators </w:t>
      </w:r>
    </w:p>
    <w:p w14:paraId="3A2462E6" w14:textId="34A650CC" w:rsidR="007D556B" w:rsidRDefault="00847963">
      <w:r>
        <w:t>L</w:t>
      </w:r>
      <w:r w:rsidR="007D556B">
        <w:t xml:space="preserve">ist in order as </w:t>
      </w:r>
      <w:r w:rsidR="00E0292B">
        <w:t xml:space="preserve">you would </w:t>
      </w:r>
      <w:r w:rsidR="007D556B">
        <w:t>for a paper</w:t>
      </w:r>
      <w:r w:rsidR="00B55356">
        <w:t xml:space="preserve">.  Include </w:t>
      </w:r>
      <w:r w:rsidR="00E0292B">
        <w:t xml:space="preserve">an </w:t>
      </w:r>
      <w:r w:rsidR="00904964">
        <w:t>e-mail address</w:t>
      </w:r>
      <w:r w:rsidR="000F1346">
        <w:t>,</w:t>
      </w:r>
      <w:r w:rsidR="00227A01">
        <w:t xml:space="preserve"> organization</w:t>
      </w:r>
      <w:r w:rsidR="000F1346">
        <w:t xml:space="preserve"> and preferably </w:t>
      </w:r>
      <w:r w:rsidR="00B55356">
        <w:t xml:space="preserve">an </w:t>
      </w:r>
      <w:r w:rsidR="000F1346">
        <w:t>ORCID ID</w:t>
      </w:r>
      <w:r w:rsidR="00B55356">
        <w:t>.</w:t>
      </w:r>
      <w:r w:rsidR="000F1346">
        <w:t xml:space="preserve"> </w:t>
      </w:r>
      <w:r w:rsidR="00B55356">
        <w:t>I</w:t>
      </w:r>
      <w:r w:rsidR="000F1346">
        <w:t>f you don</w:t>
      </w:r>
      <w:r w:rsidR="00E0292B">
        <w:t>'</w:t>
      </w:r>
      <w:r w:rsidR="000F1346">
        <w:t xml:space="preserve">t have </w:t>
      </w:r>
      <w:r w:rsidR="00B55356">
        <w:t>an ORCID ID</w:t>
      </w:r>
      <w:r w:rsidR="000F1346">
        <w:t xml:space="preserve">, get </w:t>
      </w:r>
      <w:r w:rsidR="00B55356">
        <w:t>one</w:t>
      </w:r>
      <w:r w:rsidR="00E0292B">
        <w:t>, i</w:t>
      </w:r>
      <w:r w:rsidR="000F1346">
        <w:t>t</w:t>
      </w:r>
      <w:r w:rsidR="00E0292B">
        <w:t>'</w:t>
      </w:r>
      <w:r w:rsidR="000F1346">
        <w:t>s easy and free</w:t>
      </w:r>
      <w:r>
        <w:t>!  Go to</w:t>
      </w:r>
      <w:r w:rsidR="000F1346">
        <w:t xml:space="preserve"> </w:t>
      </w:r>
      <w:hyperlink r:id="rId12" w:history="1">
        <w:r w:rsidR="000F1346" w:rsidRPr="007A238A">
          <w:rPr>
            <w:rStyle w:val="Hyperlink"/>
          </w:rPr>
          <w:t>http://orcid.org/</w:t>
        </w:r>
      </w:hyperlink>
      <w:r w:rsidR="000F1346">
        <w:t xml:space="preserve"> </w:t>
      </w:r>
      <w:r>
        <w:t xml:space="preserve">. </w:t>
      </w:r>
    </w:p>
    <w:p w14:paraId="275A00FA" w14:textId="2D535CCE" w:rsidR="00B55356" w:rsidRDefault="00B55356">
      <w:r>
        <w:t>Required Roles include</w:t>
      </w:r>
      <w:r w:rsidR="00E0292B">
        <w:t xml:space="preserve"> the</w:t>
      </w:r>
      <w:r>
        <w:t xml:space="preserve"> 'creator' who is the author of the dataset, 'PI' who is the principal investigator, and 'contact' who is the dataset contact.  If individuals have multiple roles, list them on a separate line for each role.  Other roles are acceptable, but a creator, PI and contact are required.</w:t>
      </w:r>
    </w:p>
    <w:p w14:paraId="2D1B524E" w14:textId="5A8E3E7E" w:rsidR="00B55356" w:rsidRDefault="00B55356">
      <w:r>
        <w:t>Add table rows as needed.</w:t>
      </w:r>
    </w:p>
    <w:tbl>
      <w:tblPr>
        <w:tblStyle w:val="TableGrid"/>
        <w:tblW w:w="0" w:type="auto"/>
        <w:tblLook w:val="04A0" w:firstRow="1" w:lastRow="0" w:firstColumn="1" w:lastColumn="0" w:noHBand="0" w:noVBand="1"/>
        <w:tblPrChange w:id="4" w:author="Thomas E Miller" w:date="2020-04-22T16:23:00Z">
          <w:tblPr>
            <w:tblStyle w:val="TableGrid"/>
            <w:tblW w:w="0" w:type="auto"/>
            <w:tblLook w:val="04A0" w:firstRow="1" w:lastRow="0" w:firstColumn="1" w:lastColumn="0" w:noHBand="0" w:noVBand="1"/>
          </w:tblPr>
        </w:tblPrChange>
      </w:tblPr>
      <w:tblGrid>
        <w:gridCol w:w="824"/>
        <w:gridCol w:w="848"/>
        <w:gridCol w:w="960"/>
        <w:gridCol w:w="2148"/>
        <w:gridCol w:w="966"/>
        <w:gridCol w:w="2492"/>
        <w:gridCol w:w="1112"/>
        <w:tblGridChange w:id="5">
          <w:tblGrid>
            <w:gridCol w:w="824"/>
            <w:gridCol w:w="848"/>
            <w:gridCol w:w="960"/>
            <w:gridCol w:w="2148"/>
            <w:gridCol w:w="966"/>
            <w:gridCol w:w="2492"/>
            <w:gridCol w:w="1112"/>
          </w:tblGrid>
        </w:tblGridChange>
      </w:tblGrid>
      <w:tr w:rsidR="00847963" w:rsidRPr="00090075" w14:paraId="68AFF2F1" w14:textId="77777777" w:rsidTr="00BA02B1">
        <w:tc>
          <w:tcPr>
            <w:tcW w:w="824" w:type="dxa"/>
            <w:shd w:val="clear" w:color="auto" w:fill="4F81BD" w:themeFill="accent1"/>
            <w:tcPrChange w:id="6" w:author="Thomas E Miller" w:date="2020-04-22T16:23:00Z">
              <w:tcPr>
                <w:tcW w:w="846" w:type="dxa"/>
                <w:shd w:val="clear" w:color="auto" w:fill="4F81BD" w:themeFill="accent1"/>
              </w:tcPr>
            </w:tcPrChange>
          </w:tcPr>
          <w:p w14:paraId="20F2F643" w14:textId="77777777" w:rsidR="00847963" w:rsidRPr="00090075" w:rsidRDefault="00847963">
            <w:pPr>
              <w:rPr>
                <w:color w:val="FFFFFF" w:themeColor="background1"/>
              </w:rPr>
            </w:pPr>
            <w:r w:rsidRPr="00090075">
              <w:rPr>
                <w:color w:val="FFFFFF" w:themeColor="background1"/>
              </w:rPr>
              <w:lastRenderedPageBreak/>
              <w:t>First Name</w:t>
            </w:r>
          </w:p>
        </w:tc>
        <w:tc>
          <w:tcPr>
            <w:tcW w:w="848" w:type="dxa"/>
            <w:shd w:val="clear" w:color="auto" w:fill="4F81BD" w:themeFill="accent1"/>
            <w:tcPrChange w:id="7" w:author="Thomas E Miller" w:date="2020-04-22T16:23:00Z">
              <w:tcPr>
                <w:tcW w:w="850" w:type="dxa"/>
                <w:shd w:val="clear" w:color="auto" w:fill="4F81BD" w:themeFill="accent1"/>
              </w:tcPr>
            </w:tcPrChange>
          </w:tcPr>
          <w:p w14:paraId="51A6F7A7" w14:textId="69093476" w:rsidR="00847963" w:rsidRPr="00090075" w:rsidRDefault="00847963">
            <w:pPr>
              <w:rPr>
                <w:color w:val="FFFFFF" w:themeColor="background1"/>
              </w:rPr>
            </w:pPr>
            <w:r>
              <w:rPr>
                <w:color w:val="FFFFFF" w:themeColor="background1"/>
              </w:rPr>
              <w:t>Middle Initial</w:t>
            </w:r>
          </w:p>
        </w:tc>
        <w:tc>
          <w:tcPr>
            <w:tcW w:w="960" w:type="dxa"/>
            <w:shd w:val="clear" w:color="auto" w:fill="4F81BD" w:themeFill="accent1"/>
            <w:tcPrChange w:id="8" w:author="Thomas E Miller" w:date="2020-04-22T16:23:00Z">
              <w:tcPr>
                <w:tcW w:w="993" w:type="dxa"/>
                <w:shd w:val="clear" w:color="auto" w:fill="4F81BD" w:themeFill="accent1"/>
              </w:tcPr>
            </w:tcPrChange>
          </w:tcPr>
          <w:p w14:paraId="23DE209D" w14:textId="727D72B8" w:rsidR="00847963" w:rsidRPr="00090075" w:rsidRDefault="00847963">
            <w:pPr>
              <w:rPr>
                <w:color w:val="FFFFFF" w:themeColor="background1"/>
              </w:rPr>
            </w:pPr>
            <w:r w:rsidRPr="00090075">
              <w:rPr>
                <w:color w:val="FFFFFF" w:themeColor="background1"/>
              </w:rPr>
              <w:t>Last Name</w:t>
            </w:r>
          </w:p>
        </w:tc>
        <w:tc>
          <w:tcPr>
            <w:tcW w:w="2148" w:type="dxa"/>
            <w:shd w:val="clear" w:color="auto" w:fill="4F81BD" w:themeFill="accent1"/>
            <w:tcPrChange w:id="9" w:author="Thomas E Miller" w:date="2020-04-22T16:23:00Z">
              <w:tcPr>
                <w:tcW w:w="2976" w:type="dxa"/>
                <w:shd w:val="clear" w:color="auto" w:fill="4F81BD" w:themeFill="accent1"/>
              </w:tcPr>
            </w:tcPrChange>
          </w:tcPr>
          <w:p w14:paraId="1B95EA53" w14:textId="77777777" w:rsidR="00847963" w:rsidRPr="00090075" w:rsidRDefault="00847963">
            <w:pPr>
              <w:rPr>
                <w:color w:val="FFFFFF" w:themeColor="background1"/>
              </w:rPr>
            </w:pPr>
            <w:r w:rsidRPr="00090075">
              <w:rPr>
                <w:color w:val="FFFFFF" w:themeColor="background1"/>
              </w:rPr>
              <w:t>Organization</w:t>
            </w:r>
          </w:p>
        </w:tc>
        <w:tc>
          <w:tcPr>
            <w:tcW w:w="966" w:type="dxa"/>
            <w:shd w:val="clear" w:color="auto" w:fill="4F81BD" w:themeFill="accent1"/>
            <w:tcPrChange w:id="10" w:author="Thomas E Miller" w:date="2020-04-22T16:23:00Z">
              <w:tcPr>
                <w:tcW w:w="993" w:type="dxa"/>
                <w:shd w:val="clear" w:color="auto" w:fill="4F81BD" w:themeFill="accent1"/>
              </w:tcPr>
            </w:tcPrChange>
          </w:tcPr>
          <w:p w14:paraId="79C2350B" w14:textId="381FAD7C" w:rsidR="00847963" w:rsidRPr="00090075" w:rsidRDefault="00847963">
            <w:pPr>
              <w:rPr>
                <w:color w:val="FFFFFF" w:themeColor="background1"/>
              </w:rPr>
            </w:pPr>
            <w:r>
              <w:rPr>
                <w:color w:val="FFFFFF" w:themeColor="background1"/>
              </w:rPr>
              <w:t>Role</w:t>
            </w:r>
          </w:p>
        </w:tc>
        <w:tc>
          <w:tcPr>
            <w:tcW w:w="2492" w:type="dxa"/>
            <w:shd w:val="clear" w:color="auto" w:fill="4F81BD" w:themeFill="accent1"/>
            <w:tcPrChange w:id="11" w:author="Thomas E Miller" w:date="2020-04-22T16:23:00Z">
              <w:tcPr>
                <w:tcW w:w="1559" w:type="dxa"/>
                <w:shd w:val="clear" w:color="auto" w:fill="4F81BD" w:themeFill="accent1"/>
              </w:tcPr>
            </w:tcPrChange>
          </w:tcPr>
          <w:p w14:paraId="614B29F9" w14:textId="5A86A058" w:rsidR="00847963" w:rsidRPr="00090075" w:rsidRDefault="00847963">
            <w:pPr>
              <w:rPr>
                <w:color w:val="FFFFFF" w:themeColor="background1"/>
              </w:rPr>
            </w:pPr>
            <w:r w:rsidRPr="00090075">
              <w:rPr>
                <w:color w:val="FFFFFF" w:themeColor="background1"/>
              </w:rPr>
              <w:t>e-mail address</w:t>
            </w:r>
          </w:p>
        </w:tc>
        <w:tc>
          <w:tcPr>
            <w:tcW w:w="1112" w:type="dxa"/>
            <w:shd w:val="clear" w:color="auto" w:fill="4F81BD" w:themeFill="accent1"/>
            <w:tcPrChange w:id="12" w:author="Thomas E Miller" w:date="2020-04-22T16:23:00Z">
              <w:tcPr>
                <w:tcW w:w="1133" w:type="dxa"/>
                <w:shd w:val="clear" w:color="auto" w:fill="4F81BD" w:themeFill="accent1"/>
              </w:tcPr>
            </w:tcPrChange>
          </w:tcPr>
          <w:p w14:paraId="1B961BA9" w14:textId="77777777" w:rsidR="00847963" w:rsidRPr="00090075" w:rsidRDefault="00847963">
            <w:pPr>
              <w:rPr>
                <w:color w:val="FFFFFF" w:themeColor="background1"/>
              </w:rPr>
            </w:pPr>
            <w:r w:rsidRPr="00090075">
              <w:rPr>
                <w:color w:val="FFFFFF" w:themeColor="background1"/>
              </w:rPr>
              <w:t>ORCID ID (optional)</w:t>
            </w:r>
          </w:p>
        </w:tc>
      </w:tr>
      <w:tr w:rsidR="00847963" w14:paraId="1F1536E6" w14:textId="77777777" w:rsidTr="00BA02B1">
        <w:tc>
          <w:tcPr>
            <w:tcW w:w="824" w:type="dxa"/>
            <w:tcPrChange w:id="13" w:author="Thomas E Miller" w:date="2020-04-22T16:23:00Z">
              <w:tcPr>
                <w:tcW w:w="846" w:type="dxa"/>
              </w:tcPr>
            </w:tcPrChange>
          </w:tcPr>
          <w:p w14:paraId="4107EB81" w14:textId="7435C41A" w:rsidR="00847963" w:rsidRDefault="00D671E0">
            <w:r>
              <w:t>Trevor</w:t>
            </w:r>
          </w:p>
        </w:tc>
        <w:tc>
          <w:tcPr>
            <w:tcW w:w="848" w:type="dxa"/>
            <w:tcPrChange w:id="14" w:author="Thomas E Miller" w:date="2020-04-22T16:23:00Z">
              <w:tcPr>
                <w:tcW w:w="850" w:type="dxa"/>
              </w:tcPr>
            </w:tcPrChange>
          </w:tcPr>
          <w:p w14:paraId="3EEC2F0A" w14:textId="1C55C67F" w:rsidR="00847963" w:rsidRDefault="00EB60E3">
            <w:r>
              <w:t>H.</w:t>
            </w:r>
          </w:p>
        </w:tc>
        <w:tc>
          <w:tcPr>
            <w:tcW w:w="960" w:type="dxa"/>
            <w:tcPrChange w:id="15" w:author="Thomas E Miller" w:date="2020-04-22T16:23:00Z">
              <w:tcPr>
                <w:tcW w:w="993" w:type="dxa"/>
              </w:tcPr>
            </w:tcPrChange>
          </w:tcPr>
          <w:p w14:paraId="67E2998A" w14:textId="2BF38081" w:rsidR="00847963" w:rsidRDefault="00D671E0">
            <w:r>
              <w:t>Drees</w:t>
            </w:r>
          </w:p>
        </w:tc>
        <w:tc>
          <w:tcPr>
            <w:tcW w:w="2148" w:type="dxa"/>
            <w:tcPrChange w:id="16" w:author="Thomas E Miller" w:date="2020-04-22T16:23:00Z">
              <w:tcPr>
                <w:tcW w:w="2976" w:type="dxa"/>
              </w:tcPr>
            </w:tcPrChange>
          </w:tcPr>
          <w:p w14:paraId="7B292FA0" w14:textId="0C8D80DF" w:rsidR="00847963" w:rsidRDefault="00370D6A">
            <w:r>
              <w:t>Pennsylvania State University</w:t>
            </w:r>
          </w:p>
        </w:tc>
        <w:tc>
          <w:tcPr>
            <w:tcW w:w="966" w:type="dxa"/>
            <w:tcPrChange w:id="17" w:author="Thomas E Miller" w:date="2020-04-22T16:23:00Z">
              <w:tcPr>
                <w:tcW w:w="993" w:type="dxa"/>
              </w:tcPr>
            </w:tcPrChange>
          </w:tcPr>
          <w:p w14:paraId="661F9977" w14:textId="67361652" w:rsidR="00847963" w:rsidDel="00BA02B1" w:rsidRDefault="00BA02B1">
            <w:pPr>
              <w:rPr>
                <w:del w:id="18" w:author="Thomas E Miller" w:date="2020-04-22T16:23:00Z"/>
              </w:rPr>
            </w:pPr>
            <w:ins w:id="19" w:author="Thomas E Miller" w:date="2020-04-22T16:24:00Z">
              <w:r>
                <w:t>Creator</w:t>
              </w:r>
              <w:r w:rsidDel="00BA02B1">
                <w:t xml:space="preserve"> </w:t>
              </w:r>
            </w:ins>
            <w:del w:id="20" w:author="Thomas E Miller" w:date="2020-04-22T16:23:00Z">
              <w:r w:rsidR="00CB0646" w:rsidDel="00BA02B1">
                <w:delText>c</w:delText>
              </w:r>
              <w:r w:rsidR="00370D6A" w:rsidDel="00BA02B1">
                <w:delText>ontact</w:delText>
              </w:r>
              <w:r w:rsidR="00CB0646" w:rsidDel="00BA02B1">
                <w:delText>,</w:delText>
              </w:r>
            </w:del>
          </w:p>
          <w:p w14:paraId="21D83F01" w14:textId="38805A43" w:rsidR="00CB0646" w:rsidRDefault="00CB0646">
            <w:del w:id="21" w:author="Thomas E Miller" w:date="2020-04-22T16:23:00Z">
              <w:r w:rsidDel="00BA02B1">
                <w:delText>PI</w:delText>
              </w:r>
            </w:del>
          </w:p>
        </w:tc>
        <w:tc>
          <w:tcPr>
            <w:tcW w:w="2492" w:type="dxa"/>
            <w:tcPrChange w:id="22" w:author="Thomas E Miller" w:date="2020-04-22T16:23:00Z">
              <w:tcPr>
                <w:tcW w:w="1559" w:type="dxa"/>
              </w:tcPr>
            </w:tcPrChange>
          </w:tcPr>
          <w:p w14:paraId="76150DEC" w14:textId="43486E52" w:rsidR="00847963" w:rsidRDefault="00CB0646">
            <w:r>
              <w:t>thd5066@psu.edu</w:t>
            </w:r>
          </w:p>
        </w:tc>
        <w:tc>
          <w:tcPr>
            <w:tcW w:w="1112" w:type="dxa"/>
            <w:tcPrChange w:id="23" w:author="Thomas E Miller" w:date="2020-04-22T16:23:00Z">
              <w:tcPr>
                <w:tcW w:w="1133" w:type="dxa"/>
              </w:tcPr>
            </w:tcPrChange>
          </w:tcPr>
          <w:p w14:paraId="20C4203B" w14:textId="77777777" w:rsidR="00847963" w:rsidRDefault="00847963"/>
        </w:tc>
      </w:tr>
      <w:tr w:rsidR="00847963" w14:paraId="4BC6A1B6" w14:textId="77777777" w:rsidTr="00BA02B1">
        <w:tc>
          <w:tcPr>
            <w:tcW w:w="824" w:type="dxa"/>
            <w:tcPrChange w:id="24" w:author="Thomas E Miller" w:date="2020-04-22T16:23:00Z">
              <w:tcPr>
                <w:tcW w:w="846" w:type="dxa"/>
              </w:tcPr>
            </w:tcPrChange>
          </w:tcPr>
          <w:p w14:paraId="0BE7E9A1" w14:textId="728A4D86" w:rsidR="00847963" w:rsidRDefault="00D671E0">
            <w:r>
              <w:t>Brad</w:t>
            </w:r>
          </w:p>
        </w:tc>
        <w:tc>
          <w:tcPr>
            <w:tcW w:w="848" w:type="dxa"/>
            <w:tcPrChange w:id="25" w:author="Thomas E Miller" w:date="2020-04-22T16:23:00Z">
              <w:tcPr>
                <w:tcW w:w="850" w:type="dxa"/>
              </w:tcPr>
            </w:tcPrChange>
          </w:tcPr>
          <w:p w14:paraId="67087721" w14:textId="4004836D" w:rsidR="00847963" w:rsidRDefault="00EB60E3">
            <w:r>
              <w:t>M.</w:t>
            </w:r>
          </w:p>
        </w:tc>
        <w:tc>
          <w:tcPr>
            <w:tcW w:w="960" w:type="dxa"/>
            <w:tcPrChange w:id="26" w:author="Thomas E Miller" w:date="2020-04-22T16:23:00Z">
              <w:tcPr>
                <w:tcW w:w="993" w:type="dxa"/>
              </w:tcPr>
            </w:tcPrChange>
          </w:tcPr>
          <w:p w14:paraId="5AFA7152" w14:textId="6DE3460B" w:rsidR="00847963" w:rsidRDefault="00D671E0">
            <w:proofErr w:type="spellStart"/>
            <w:r>
              <w:t>Ochocki</w:t>
            </w:r>
            <w:proofErr w:type="spellEnd"/>
          </w:p>
        </w:tc>
        <w:tc>
          <w:tcPr>
            <w:tcW w:w="2148" w:type="dxa"/>
            <w:tcPrChange w:id="27" w:author="Thomas E Miller" w:date="2020-04-22T16:23:00Z">
              <w:tcPr>
                <w:tcW w:w="2976" w:type="dxa"/>
              </w:tcPr>
            </w:tcPrChange>
          </w:tcPr>
          <w:p w14:paraId="54DA3A98" w14:textId="649AA22C" w:rsidR="00847963" w:rsidRDefault="00370D6A">
            <w:r>
              <w:t>Rice University</w:t>
            </w:r>
          </w:p>
        </w:tc>
        <w:tc>
          <w:tcPr>
            <w:tcW w:w="966" w:type="dxa"/>
            <w:tcPrChange w:id="28" w:author="Thomas E Miller" w:date="2020-04-22T16:23:00Z">
              <w:tcPr>
                <w:tcW w:w="993" w:type="dxa"/>
              </w:tcPr>
            </w:tcPrChange>
          </w:tcPr>
          <w:p w14:paraId="1248EB0C" w14:textId="21032EAB" w:rsidR="00847963" w:rsidRDefault="00BA02B1">
            <w:ins w:id="29" w:author="Thomas E Miller" w:date="2020-04-22T16:24:00Z">
              <w:r>
                <w:t>Creator</w:t>
              </w:r>
            </w:ins>
          </w:p>
        </w:tc>
        <w:tc>
          <w:tcPr>
            <w:tcW w:w="2492" w:type="dxa"/>
            <w:tcPrChange w:id="30" w:author="Thomas E Miller" w:date="2020-04-22T16:23:00Z">
              <w:tcPr>
                <w:tcW w:w="1559" w:type="dxa"/>
              </w:tcPr>
            </w:tcPrChange>
          </w:tcPr>
          <w:p w14:paraId="5306B0F5" w14:textId="11679CED" w:rsidR="00847963" w:rsidRDefault="00CB0646">
            <w:r>
              <w:t>brad.ochocki@gmail.com</w:t>
            </w:r>
          </w:p>
        </w:tc>
        <w:tc>
          <w:tcPr>
            <w:tcW w:w="1112" w:type="dxa"/>
            <w:tcPrChange w:id="31" w:author="Thomas E Miller" w:date="2020-04-22T16:23:00Z">
              <w:tcPr>
                <w:tcW w:w="1133" w:type="dxa"/>
              </w:tcPr>
            </w:tcPrChange>
          </w:tcPr>
          <w:p w14:paraId="42BF9BBE" w14:textId="77777777" w:rsidR="00847963" w:rsidRDefault="00847963"/>
        </w:tc>
      </w:tr>
      <w:tr w:rsidR="00D671E0" w:rsidDel="00BA02B1" w14:paraId="63D88F3D" w14:textId="2BE2B8D1" w:rsidTr="00BA02B1">
        <w:trPr>
          <w:del w:id="32" w:author="Thomas E Miller" w:date="2020-04-22T16:23:00Z"/>
        </w:trPr>
        <w:tc>
          <w:tcPr>
            <w:tcW w:w="824" w:type="dxa"/>
            <w:tcPrChange w:id="33" w:author="Thomas E Miller" w:date="2020-04-22T16:23:00Z">
              <w:tcPr>
                <w:tcW w:w="846" w:type="dxa"/>
              </w:tcPr>
            </w:tcPrChange>
          </w:tcPr>
          <w:p w14:paraId="0C2ABCAB" w14:textId="21DB549F" w:rsidR="00D671E0" w:rsidDel="00BA02B1" w:rsidRDefault="00D671E0">
            <w:pPr>
              <w:rPr>
                <w:del w:id="34" w:author="Thomas E Miller" w:date="2020-04-22T16:23:00Z"/>
              </w:rPr>
            </w:pPr>
            <w:del w:id="35" w:author="Thomas E Miller" w:date="2020-04-22T16:23:00Z">
              <w:r w:rsidDel="00BA02B1">
                <w:delText>Scott</w:delText>
              </w:r>
            </w:del>
          </w:p>
        </w:tc>
        <w:tc>
          <w:tcPr>
            <w:tcW w:w="848" w:type="dxa"/>
            <w:tcPrChange w:id="36" w:author="Thomas E Miller" w:date="2020-04-22T16:23:00Z">
              <w:tcPr>
                <w:tcW w:w="850" w:type="dxa"/>
              </w:tcPr>
            </w:tcPrChange>
          </w:tcPr>
          <w:p w14:paraId="5E94AFA1" w14:textId="136CC003" w:rsidR="00D671E0" w:rsidDel="00BA02B1" w:rsidRDefault="00EB60E3">
            <w:pPr>
              <w:rPr>
                <w:del w:id="37" w:author="Thomas E Miller" w:date="2020-04-22T16:23:00Z"/>
              </w:rPr>
            </w:pPr>
            <w:del w:id="38" w:author="Thomas E Miller" w:date="2020-04-22T16:23:00Z">
              <w:r w:rsidDel="00BA02B1">
                <w:delText>L.</w:delText>
              </w:r>
            </w:del>
          </w:p>
        </w:tc>
        <w:tc>
          <w:tcPr>
            <w:tcW w:w="960" w:type="dxa"/>
            <w:tcPrChange w:id="39" w:author="Thomas E Miller" w:date="2020-04-22T16:23:00Z">
              <w:tcPr>
                <w:tcW w:w="993" w:type="dxa"/>
              </w:tcPr>
            </w:tcPrChange>
          </w:tcPr>
          <w:p w14:paraId="0922A695" w14:textId="4E0F013D" w:rsidR="00D671E0" w:rsidDel="00BA02B1" w:rsidRDefault="00D671E0">
            <w:pPr>
              <w:rPr>
                <w:del w:id="40" w:author="Thomas E Miller" w:date="2020-04-22T16:23:00Z"/>
              </w:rPr>
            </w:pPr>
            <w:del w:id="41" w:author="Thomas E Miller" w:date="2020-04-22T16:23:00Z">
              <w:r w:rsidDel="00BA02B1">
                <w:delText>Collins</w:delText>
              </w:r>
            </w:del>
          </w:p>
        </w:tc>
        <w:tc>
          <w:tcPr>
            <w:tcW w:w="2148" w:type="dxa"/>
            <w:tcPrChange w:id="42" w:author="Thomas E Miller" w:date="2020-04-22T16:23:00Z">
              <w:tcPr>
                <w:tcW w:w="2976" w:type="dxa"/>
              </w:tcPr>
            </w:tcPrChange>
          </w:tcPr>
          <w:p w14:paraId="115D559C" w14:textId="54DAE2CC" w:rsidR="00D671E0" w:rsidDel="00BA02B1" w:rsidRDefault="00370D6A">
            <w:pPr>
              <w:rPr>
                <w:del w:id="43" w:author="Thomas E Miller" w:date="2020-04-22T16:23:00Z"/>
              </w:rPr>
            </w:pPr>
            <w:del w:id="44" w:author="Thomas E Miller" w:date="2020-04-22T16:23:00Z">
              <w:r w:rsidDel="00BA02B1">
                <w:delText>University of New Mexico</w:delText>
              </w:r>
            </w:del>
          </w:p>
        </w:tc>
        <w:tc>
          <w:tcPr>
            <w:tcW w:w="966" w:type="dxa"/>
            <w:tcPrChange w:id="45" w:author="Thomas E Miller" w:date="2020-04-22T16:23:00Z">
              <w:tcPr>
                <w:tcW w:w="993" w:type="dxa"/>
              </w:tcPr>
            </w:tcPrChange>
          </w:tcPr>
          <w:p w14:paraId="44A9ECFB" w14:textId="6C3B8C9D" w:rsidR="00D671E0" w:rsidDel="00BA02B1" w:rsidRDefault="00D671E0">
            <w:pPr>
              <w:rPr>
                <w:del w:id="46" w:author="Thomas E Miller" w:date="2020-04-22T16:23:00Z"/>
              </w:rPr>
            </w:pPr>
          </w:p>
        </w:tc>
        <w:tc>
          <w:tcPr>
            <w:tcW w:w="2492" w:type="dxa"/>
            <w:tcPrChange w:id="47" w:author="Thomas E Miller" w:date="2020-04-22T16:23:00Z">
              <w:tcPr>
                <w:tcW w:w="1559" w:type="dxa"/>
              </w:tcPr>
            </w:tcPrChange>
          </w:tcPr>
          <w:p w14:paraId="45F53293" w14:textId="483CF003" w:rsidR="00D671E0" w:rsidDel="00BA02B1" w:rsidRDefault="00CB0646">
            <w:pPr>
              <w:rPr>
                <w:del w:id="48" w:author="Thomas E Miller" w:date="2020-04-22T16:23:00Z"/>
              </w:rPr>
            </w:pPr>
            <w:del w:id="49" w:author="Thomas E Miller" w:date="2020-04-22T16:23:00Z">
              <w:r w:rsidDel="00BA02B1">
                <w:delText>scollins@unm.edu</w:delText>
              </w:r>
            </w:del>
          </w:p>
        </w:tc>
        <w:tc>
          <w:tcPr>
            <w:tcW w:w="1112" w:type="dxa"/>
            <w:tcPrChange w:id="50" w:author="Thomas E Miller" w:date="2020-04-22T16:23:00Z">
              <w:tcPr>
                <w:tcW w:w="1133" w:type="dxa"/>
              </w:tcPr>
            </w:tcPrChange>
          </w:tcPr>
          <w:p w14:paraId="6AA1FFA0" w14:textId="64D07343" w:rsidR="00D671E0" w:rsidDel="00BA02B1" w:rsidRDefault="00D671E0">
            <w:pPr>
              <w:rPr>
                <w:del w:id="51" w:author="Thomas E Miller" w:date="2020-04-22T16:23:00Z"/>
              </w:rPr>
            </w:pPr>
          </w:p>
        </w:tc>
      </w:tr>
      <w:tr w:rsidR="00D671E0" w14:paraId="12C5670C" w14:textId="77777777" w:rsidTr="00BA02B1">
        <w:tc>
          <w:tcPr>
            <w:tcW w:w="824" w:type="dxa"/>
            <w:tcPrChange w:id="52" w:author="Thomas E Miller" w:date="2020-04-22T16:23:00Z">
              <w:tcPr>
                <w:tcW w:w="846" w:type="dxa"/>
              </w:tcPr>
            </w:tcPrChange>
          </w:tcPr>
          <w:p w14:paraId="7802B421" w14:textId="4AACE82D" w:rsidR="00D671E0" w:rsidRDefault="00D671E0">
            <w:r>
              <w:t>Tom</w:t>
            </w:r>
          </w:p>
        </w:tc>
        <w:tc>
          <w:tcPr>
            <w:tcW w:w="848" w:type="dxa"/>
            <w:tcPrChange w:id="53" w:author="Thomas E Miller" w:date="2020-04-22T16:23:00Z">
              <w:tcPr>
                <w:tcW w:w="850" w:type="dxa"/>
              </w:tcPr>
            </w:tcPrChange>
          </w:tcPr>
          <w:p w14:paraId="1AC54735" w14:textId="5390811B" w:rsidR="00D671E0" w:rsidRDefault="00EB60E3">
            <w:r>
              <w:t>E.</w:t>
            </w:r>
          </w:p>
        </w:tc>
        <w:tc>
          <w:tcPr>
            <w:tcW w:w="960" w:type="dxa"/>
            <w:tcPrChange w:id="54" w:author="Thomas E Miller" w:date="2020-04-22T16:23:00Z">
              <w:tcPr>
                <w:tcW w:w="993" w:type="dxa"/>
              </w:tcPr>
            </w:tcPrChange>
          </w:tcPr>
          <w:p w14:paraId="1D49816A" w14:textId="7C8BFDF2" w:rsidR="00D671E0" w:rsidRDefault="00D671E0">
            <w:r>
              <w:t>Miller</w:t>
            </w:r>
          </w:p>
        </w:tc>
        <w:tc>
          <w:tcPr>
            <w:tcW w:w="2148" w:type="dxa"/>
            <w:tcPrChange w:id="55" w:author="Thomas E Miller" w:date="2020-04-22T16:23:00Z">
              <w:tcPr>
                <w:tcW w:w="2976" w:type="dxa"/>
              </w:tcPr>
            </w:tcPrChange>
          </w:tcPr>
          <w:p w14:paraId="27F68C16" w14:textId="31F51939" w:rsidR="00D671E0" w:rsidRDefault="00370D6A">
            <w:r>
              <w:t>Rice University</w:t>
            </w:r>
          </w:p>
        </w:tc>
        <w:tc>
          <w:tcPr>
            <w:tcW w:w="966" w:type="dxa"/>
            <w:tcPrChange w:id="56" w:author="Thomas E Miller" w:date="2020-04-22T16:23:00Z">
              <w:tcPr>
                <w:tcW w:w="993" w:type="dxa"/>
              </w:tcPr>
            </w:tcPrChange>
          </w:tcPr>
          <w:p w14:paraId="5F321598" w14:textId="77777777" w:rsidR="00BA02B1" w:rsidRDefault="00BA02B1" w:rsidP="00BA02B1">
            <w:pPr>
              <w:rPr>
                <w:ins w:id="57" w:author="Thomas E Miller" w:date="2020-04-22T16:24:00Z"/>
              </w:rPr>
            </w:pPr>
            <w:r>
              <w:t>C</w:t>
            </w:r>
            <w:r w:rsidR="00370D6A">
              <w:t>reator</w:t>
            </w:r>
            <w:ins w:id="58" w:author="Thomas E Miller" w:date="2020-04-22T16:24:00Z">
              <w:r>
                <w:t>, contact,</w:t>
              </w:r>
            </w:ins>
          </w:p>
          <w:p w14:paraId="3868F3E5" w14:textId="1F7357DD" w:rsidR="00370D6A" w:rsidRDefault="00BA02B1" w:rsidP="00BA02B1">
            <w:ins w:id="59" w:author="Thomas E Miller" w:date="2020-04-22T16:24:00Z">
              <w:r>
                <w:t>PI</w:t>
              </w:r>
            </w:ins>
          </w:p>
        </w:tc>
        <w:tc>
          <w:tcPr>
            <w:tcW w:w="2492" w:type="dxa"/>
            <w:tcPrChange w:id="60" w:author="Thomas E Miller" w:date="2020-04-22T16:23:00Z">
              <w:tcPr>
                <w:tcW w:w="1559" w:type="dxa"/>
              </w:tcPr>
            </w:tcPrChange>
          </w:tcPr>
          <w:p w14:paraId="2D61721B" w14:textId="35BEADC7" w:rsidR="00D671E0" w:rsidRDefault="00CB0646">
            <w:r>
              <w:t>tom.miller@rice.edu</w:t>
            </w:r>
          </w:p>
        </w:tc>
        <w:tc>
          <w:tcPr>
            <w:tcW w:w="1112" w:type="dxa"/>
            <w:tcPrChange w:id="61" w:author="Thomas E Miller" w:date="2020-04-22T16:23:00Z">
              <w:tcPr>
                <w:tcW w:w="1133" w:type="dxa"/>
              </w:tcPr>
            </w:tcPrChange>
          </w:tcPr>
          <w:p w14:paraId="0E634E74" w14:textId="77777777" w:rsidR="00D671E0" w:rsidRDefault="00D671E0"/>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02F954F7" w:rsidR="007D556B" w:rsidRDefault="00B55356">
      <w:r>
        <w:t>Field</w:t>
      </w:r>
      <w:r w:rsidR="007D556B">
        <w:t xml:space="preserve"> crew, data entry</w:t>
      </w:r>
      <w:r>
        <w:t>,</w:t>
      </w:r>
      <w:r w:rsidR="007D556B">
        <w:t xml:space="preserve"> etc.</w:t>
      </w:r>
      <w:r w:rsidR="00904964">
        <w:t xml:space="preserve"> </w:t>
      </w:r>
      <w:r>
        <w:t>Include</w:t>
      </w:r>
      <w:r w:rsidR="00904964">
        <w:t xml:space="preserve"> </w:t>
      </w:r>
      <w:r w:rsidR="00E0292B">
        <w:t xml:space="preserve">an </w:t>
      </w:r>
      <w:r w:rsidR="00904964">
        <w:t>e-mail address</w:t>
      </w:r>
      <w:r w:rsidR="000F1346">
        <w:t>,</w:t>
      </w:r>
      <w:r w:rsidR="00227A01">
        <w:t xml:space="preserve"> organization</w:t>
      </w:r>
      <w:r w:rsidR="000F1346">
        <w:t xml:space="preserve"> and </w:t>
      </w:r>
      <w:r>
        <w:t xml:space="preserve">preferably an </w:t>
      </w:r>
      <w:r w:rsidR="000F1346">
        <w:t>ORCID ID</w:t>
      </w:r>
      <w:r>
        <w:t>.</w:t>
      </w:r>
    </w:p>
    <w:tbl>
      <w:tblPr>
        <w:tblStyle w:val="TableGrid"/>
        <w:tblW w:w="0" w:type="auto"/>
        <w:tblLook w:val="04A0" w:firstRow="1" w:lastRow="0" w:firstColumn="1" w:lastColumn="0" w:noHBand="0" w:noVBand="1"/>
      </w:tblPr>
      <w:tblGrid>
        <w:gridCol w:w="846"/>
        <w:gridCol w:w="850"/>
        <w:gridCol w:w="993"/>
        <w:gridCol w:w="2061"/>
        <w:gridCol w:w="968"/>
        <w:gridCol w:w="1208"/>
        <w:gridCol w:w="1336"/>
        <w:gridCol w:w="1088"/>
      </w:tblGrid>
      <w:tr w:rsidR="00847963" w:rsidRPr="00090075" w14:paraId="47DE13AC" w14:textId="77777777" w:rsidTr="00370D6A">
        <w:tc>
          <w:tcPr>
            <w:tcW w:w="846" w:type="dxa"/>
            <w:shd w:val="clear" w:color="auto" w:fill="4F81BD" w:themeFill="accent1"/>
          </w:tcPr>
          <w:p w14:paraId="3D7CB063" w14:textId="77777777" w:rsidR="00847963" w:rsidRPr="00090075" w:rsidRDefault="00847963" w:rsidP="00370D6A">
            <w:pPr>
              <w:rPr>
                <w:color w:val="FFFFFF" w:themeColor="background1"/>
              </w:rPr>
            </w:pPr>
            <w:r w:rsidRPr="00090075">
              <w:rPr>
                <w:color w:val="FFFFFF" w:themeColor="background1"/>
              </w:rPr>
              <w:t>First Name</w:t>
            </w:r>
          </w:p>
        </w:tc>
        <w:tc>
          <w:tcPr>
            <w:tcW w:w="850" w:type="dxa"/>
            <w:shd w:val="clear" w:color="auto" w:fill="4F81BD" w:themeFill="accent1"/>
          </w:tcPr>
          <w:p w14:paraId="3D2A5974" w14:textId="1781DB43" w:rsidR="00847963" w:rsidRPr="00090075" w:rsidRDefault="00847963" w:rsidP="00370D6A">
            <w:pPr>
              <w:rPr>
                <w:color w:val="FFFFFF" w:themeColor="background1"/>
              </w:rPr>
            </w:pPr>
            <w:r>
              <w:rPr>
                <w:color w:val="FFFFFF" w:themeColor="background1"/>
              </w:rPr>
              <w:t>Middle Initial</w:t>
            </w:r>
          </w:p>
        </w:tc>
        <w:tc>
          <w:tcPr>
            <w:tcW w:w="993" w:type="dxa"/>
            <w:shd w:val="clear" w:color="auto" w:fill="4F81BD" w:themeFill="accent1"/>
          </w:tcPr>
          <w:p w14:paraId="738794C9" w14:textId="093B25EB" w:rsidR="00847963" w:rsidRPr="00090075" w:rsidRDefault="00847963" w:rsidP="00370D6A">
            <w:pPr>
              <w:rPr>
                <w:color w:val="FFFFFF" w:themeColor="background1"/>
              </w:rPr>
            </w:pPr>
            <w:r w:rsidRPr="00090075">
              <w:rPr>
                <w:color w:val="FFFFFF" w:themeColor="background1"/>
              </w:rPr>
              <w:t>Last Name</w:t>
            </w:r>
          </w:p>
        </w:tc>
        <w:tc>
          <w:tcPr>
            <w:tcW w:w="2061" w:type="dxa"/>
            <w:shd w:val="clear" w:color="auto" w:fill="4F81BD" w:themeFill="accent1"/>
          </w:tcPr>
          <w:p w14:paraId="3363E685" w14:textId="77777777" w:rsidR="00847963" w:rsidRPr="00090075" w:rsidRDefault="00847963" w:rsidP="00370D6A">
            <w:pPr>
              <w:rPr>
                <w:color w:val="FFFFFF" w:themeColor="background1"/>
              </w:rPr>
            </w:pPr>
            <w:r w:rsidRPr="00090075">
              <w:rPr>
                <w:color w:val="FFFFFF" w:themeColor="background1"/>
              </w:rPr>
              <w:t>Organization</w:t>
            </w:r>
          </w:p>
        </w:tc>
        <w:tc>
          <w:tcPr>
            <w:tcW w:w="968" w:type="dxa"/>
            <w:shd w:val="clear" w:color="auto" w:fill="4F81BD" w:themeFill="accent1"/>
          </w:tcPr>
          <w:p w14:paraId="16658D3D" w14:textId="122ABF59" w:rsidR="00847963" w:rsidRPr="00090075" w:rsidRDefault="00847963" w:rsidP="00370D6A">
            <w:pPr>
              <w:rPr>
                <w:color w:val="FFFFFF" w:themeColor="background1"/>
              </w:rPr>
            </w:pPr>
            <w:r>
              <w:rPr>
                <w:color w:val="FFFFFF" w:themeColor="background1"/>
              </w:rPr>
              <w:t>Role</w:t>
            </w:r>
          </w:p>
        </w:tc>
        <w:tc>
          <w:tcPr>
            <w:tcW w:w="1208" w:type="dxa"/>
            <w:shd w:val="clear" w:color="auto" w:fill="4F81BD" w:themeFill="accent1"/>
          </w:tcPr>
          <w:p w14:paraId="1A8F4DC4" w14:textId="39589554" w:rsidR="00847963" w:rsidRPr="00090075" w:rsidRDefault="00847963" w:rsidP="00370D6A">
            <w:pPr>
              <w:rPr>
                <w:color w:val="FFFFFF" w:themeColor="background1"/>
              </w:rPr>
            </w:pPr>
            <w:r w:rsidRPr="00090075">
              <w:rPr>
                <w:color w:val="FFFFFF" w:themeColor="background1"/>
              </w:rPr>
              <w:t>e-mail address</w:t>
            </w:r>
          </w:p>
        </w:tc>
        <w:tc>
          <w:tcPr>
            <w:tcW w:w="1336" w:type="dxa"/>
            <w:shd w:val="clear" w:color="auto" w:fill="4F81BD" w:themeFill="accent1"/>
          </w:tcPr>
          <w:p w14:paraId="06A71CB1" w14:textId="77777777" w:rsidR="00847963" w:rsidRPr="00090075" w:rsidRDefault="00847963" w:rsidP="00370D6A">
            <w:pPr>
              <w:rPr>
                <w:color w:val="FFFFFF" w:themeColor="background1"/>
              </w:rPr>
            </w:pPr>
            <w:r w:rsidRPr="00090075">
              <w:rPr>
                <w:color w:val="FFFFFF" w:themeColor="background1"/>
              </w:rPr>
              <w:t>ORCID ID (optional)</w:t>
            </w:r>
          </w:p>
        </w:tc>
        <w:tc>
          <w:tcPr>
            <w:tcW w:w="1088" w:type="dxa"/>
            <w:shd w:val="clear" w:color="auto" w:fill="4F81BD" w:themeFill="accent1"/>
          </w:tcPr>
          <w:p w14:paraId="54046686" w14:textId="77777777" w:rsidR="00847963" w:rsidRPr="00090075" w:rsidRDefault="00847963" w:rsidP="00370D6A">
            <w:pPr>
              <w:rPr>
                <w:color w:val="FFFFFF" w:themeColor="background1"/>
              </w:rPr>
            </w:pPr>
            <w:r>
              <w:rPr>
                <w:color w:val="FFFFFF" w:themeColor="background1"/>
              </w:rPr>
              <w:t>Role in project</w:t>
            </w:r>
          </w:p>
        </w:tc>
      </w:tr>
      <w:tr w:rsidR="00847963" w14:paraId="697EA88D" w14:textId="77777777" w:rsidTr="00370D6A">
        <w:tc>
          <w:tcPr>
            <w:tcW w:w="846" w:type="dxa"/>
          </w:tcPr>
          <w:p w14:paraId="2DA58407" w14:textId="77777777" w:rsidR="00847963" w:rsidRDefault="00847963" w:rsidP="00370D6A"/>
        </w:tc>
        <w:tc>
          <w:tcPr>
            <w:tcW w:w="850" w:type="dxa"/>
          </w:tcPr>
          <w:p w14:paraId="2071BF0A" w14:textId="77777777" w:rsidR="00847963" w:rsidRDefault="00847963" w:rsidP="00370D6A"/>
        </w:tc>
        <w:tc>
          <w:tcPr>
            <w:tcW w:w="993" w:type="dxa"/>
          </w:tcPr>
          <w:p w14:paraId="41C6D284" w14:textId="1CB680A3" w:rsidR="00847963" w:rsidRDefault="00847963" w:rsidP="00370D6A"/>
        </w:tc>
        <w:tc>
          <w:tcPr>
            <w:tcW w:w="2061" w:type="dxa"/>
          </w:tcPr>
          <w:p w14:paraId="0386E0DB" w14:textId="77777777" w:rsidR="00847963" w:rsidRDefault="00847963" w:rsidP="00370D6A"/>
        </w:tc>
        <w:tc>
          <w:tcPr>
            <w:tcW w:w="968" w:type="dxa"/>
          </w:tcPr>
          <w:p w14:paraId="70A81C55" w14:textId="77777777" w:rsidR="00847963" w:rsidRDefault="00847963" w:rsidP="00370D6A"/>
        </w:tc>
        <w:tc>
          <w:tcPr>
            <w:tcW w:w="1208" w:type="dxa"/>
          </w:tcPr>
          <w:p w14:paraId="686CEF4C" w14:textId="50E808D8" w:rsidR="00847963" w:rsidRDefault="00847963" w:rsidP="00370D6A"/>
        </w:tc>
        <w:tc>
          <w:tcPr>
            <w:tcW w:w="1336" w:type="dxa"/>
          </w:tcPr>
          <w:p w14:paraId="36252A3A" w14:textId="77777777" w:rsidR="00847963" w:rsidRDefault="00847963" w:rsidP="00370D6A"/>
        </w:tc>
        <w:tc>
          <w:tcPr>
            <w:tcW w:w="1088" w:type="dxa"/>
          </w:tcPr>
          <w:p w14:paraId="4AD1B0F6" w14:textId="77777777" w:rsidR="00847963" w:rsidRDefault="00847963" w:rsidP="00370D6A"/>
        </w:tc>
      </w:tr>
      <w:tr w:rsidR="00847963" w14:paraId="7587685E" w14:textId="77777777" w:rsidTr="00370D6A">
        <w:tc>
          <w:tcPr>
            <w:tcW w:w="846" w:type="dxa"/>
          </w:tcPr>
          <w:p w14:paraId="3B152B99" w14:textId="77777777" w:rsidR="00847963" w:rsidRDefault="00847963" w:rsidP="00370D6A"/>
        </w:tc>
        <w:tc>
          <w:tcPr>
            <w:tcW w:w="850" w:type="dxa"/>
          </w:tcPr>
          <w:p w14:paraId="0122EA92" w14:textId="77777777" w:rsidR="00847963" w:rsidRDefault="00847963" w:rsidP="00370D6A"/>
        </w:tc>
        <w:tc>
          <w:tcPr>
            <w:tcW w:w="993" w:type="dxa"/>
          </w:tcPr>
          <w:p w14:paraId="36366885" w14:textId="46BAA398" w:rsidR="00847963" w:rsidRDefault="00847963" w:rsidP="00370D6A"/>
        </w:tc>
        <w:tc>
          <w:tcPr>
            <w:tcW w:w="2061" w:type="dxa"/>
          </w:tcPr>
          <w:p w14:paraId="60548B49" w14:textId="77777777" w:rsidR="00847963" w:rsidRDefault="00847963" w:rsidP="00370D6A"/>
        </w:tc>
        <w:tc>
          <w:tcPr>
            <w:tcW w:w="968" w:type="dxa"/>
          </w:tcPr>
          <w:p w14:paraId="3B0D51C6" w14:textId="77777777" w:rsidR="00847963" w:rsidRDefault="00847963" w:rsidP="00370D6A"/>
        </w:tc>
        <w:tc>
          <w:tcPr>
            <w:tcW w:w="1208" w:type="dxa"/>
          </w:tcPr>
          <w:p w14:paraId="2670489C" w14:textId="7C53EF39" w:rsidR="00847963" w:rsidRDefault="00847963" w:rsidP="00370D6A"/>
        </w:tc>
        <w:tc>
          <w:tcPr>
            <w:tcW w:w="1336" w:type="dxa"/>
          </w:tcPr>
          <w:p w14:paraId="3C9E6163" w14:textId="77777777" w:rsidR="00847963" w:rsidRDefault="00847963" w:rsidP="00370D6A"/>
        </w:tc>
        <w:tc>
          <w:tcPr>
            <w:tcW w:w="1088" w:type="dxa"/>
          </w:tcPr>
          <w:p w14:paraId="230AEF34" w14:textId="77777777" w:rsidR="00847963" w:rsidRDefault="00847963" w:rsidP="00370D6A"/>
        </w:tc>
      </w:tr>
    </w:tbl>
    <w:p w14:paraId="6A2DFF0F" w14:textId="07FD9A8F" w:rsidR="009E37A8" w:rsidRDefault="009E37A8" w:rsidP="009E37A8">
      <w:pPr>
        <w:pStyle w:val="Heading2"/>
      </w:pPr>
      <w:r>
        <w:t xml:space="preserve">License </w:t>
      </w:r>
    </w:p>
    <w:p w14:paraId="66BBCD1D" w14:textId="3104724B" w:rsidR="007D556B" w:rsidRDefault="009E37A8" w:rsidP="009E37A8">
      <w:pPr>
        <w:rPr>
          <w:ins w:id="62" w:author="Thomas E Miller" w:date="2020-04-22T16:24:00Z"/>
          <w:rStyle w:val="Hyperlink"/>
        </w:rPr>
      </w:pPr>
      <w:r>
        <w:t xml:space="preserve">Select a license for release of your data. We have 2 recommendations: </w:t>
      </w:r>
      <w:hyperlink r:id="rId13" w:history="1">
        <w:r w:rsidRPr="009E37A8">
          <w:rPr>
            <w:rStyle w:val="Hyperlink"/>
          </w:rPr>
          <w:t>CCO – most accommodating of data reuse</w:t>
        </w:r>
      </w:hyperlink>
      <w:r>
        <w:t xml:space="preserve">, </w:t>
      </w:r>
      <w:r w:rsidR="00E0292B">
        <w:t>and</w:t>
      </w:r>
      <w:r>
        <w:t xml:space="preserve"> </w:t>
      </w:r>
      <w:hyperlink r:id="rId14" w:history="1">
        <w:r w:rsidRPr="009E37A8">
          <w:rPr>
            <w:rStyle w:val="Hyperlink"/>
          </w:rPr>
          <w:t>CCBY – requires attribution</w:t>
        </w:r>
      </w:hyperlink>
    </w:p>
    <w:p w14:paraId="12A16E48" w14:textId="0E5D04DC" w:rsidR="00BA02B1" w:rsidRDefault="00BA02B1" w:rsidP="009E37A8">
      <w:ins w:id="63" w:author="Thomas E Miller" w:date="2020-04-22T16:24:00Z">
        <w:r>
          <w:t>CCO</w:t>
        </w:r>
      </w:ins>
    </w:p>
    <w:p w14:paraId="66E13EAA" w14:textId="0612AD99" w:rsidR="009E37A8" w:rsidRDefault="009E37A8" w:rsidP="004B6751">
      <w:pPr>
        <w:pStyle w:val="Heading2"/>
      </w:pPr>
    </w:p>
    <w:p w14:paraId="4DB8D230" w14:textId="1A87CD72" w:rsidR="004B6751" w:rsidRDefault="007D556B" w:rsidP="004B6751">
      <w:pPr>
        <w:pStyle w:val="Heading2"/>
      </w:pPr>
      <w:r>
        <w:t xml:space="preserve">Keywords </w:t>
      </w:r>
    </w:p>
    <w:p w14:paraId="4664508E" w14:textId="16F4BCC1" w:rsidR="007D556B" w:rsidRDefault="003F63A4">
      <w:r>
        <w:t>L</w:t>
      </w:r>
      <w:r w:rsidR="0000439C">
        <w:t xml:space="preserve">ist </w:t>
      </w:r>
      <w:r>
        <w:t xml:space="preserve">keywords </w:t>
      </w:r>
      <w:r w:rsidR="0000439C">
        <w:t xml:space="preserve">and separate </w:t>
      </w:r>
      <w:r>
        <w:t>with</w:t>
      </w:r>
      <w:r w:rsidR="0000439C">
        <w:t xml:space="preserve"> comma</w:t>
      </w:r>
      <w:r>
        <w:t>s. Using keywords from a controlled vocabulary (CV) will improve the future discovery</w:t>
      </w:r>
      <w:r w:rsidR="00254FCC">
        <w:t xml:space="preserve"> and reuse</w:t>
      </w:r>
      <w:r>
        <w:t xml:space="preserve"> of your data. The LTER CV is effective at describing ecological and environmental data. </w:t>
      </w:r>
      <w:hyperlink r:id="rId15" w:history="1">
        <w:r w:rsidRPr="00254FCC">
          <w:rPr>
            <w:rStyle w:val="Hyperlink"/>
          </w:rPr>
          <w:t>Access the LTER CV</w:t>
        </w:r>
        <w:r w:rsidR="00313223" w:rsidRPr="00254FCC">
          <w:rPr>
            <w:rStyle w:val="Hyperlink"/>
          </w:rPr>
          <w:t xml:space="preserve"> </w:t>
        </w:r>
        <w:r w:rsidRPr="00254FCC">
          <w:rPr>
            <w:rStyle w:val="Hyperlink"/>
          </w:rPr>
          <w:t>here</w:t>
        </w:r>
      </w:hyperlink>
      <w:r>
        <w:t xml:space="preserve">. </w:t>
      </w:r>
      <w:hyperlink r:id="rId16" w:history="1">
        <w:r w:rsidR="00254FCC">
          <w:rPr>
            <w:rStyle w:val="Hyperlink"/>
          </w:rPr>
          <w:t>Try this text mining service to extract LTER CV keywords from your abstract or methods</w:t>
        </w:r>
      </w:hyperlink>
      <w:r>
        <w:t xml:space="preserve">. Additionally, </w:t>
      </w:r>
      <w:r w:rsidR="00313223">
        <w:t>determine one or two keywords that best describe your lab, station, and/or project (e.g.</w:t>
      </w:r>
      <w:r w:rsidR="005E1D23">
        <w:t>,</w:t>
      </w:r>
      <w:r w:rsidR="00313223">
        <w:t xml:space="preserve"> </w:t>
      </w:r>
      <w:proofErr w:type="spellStart"/>
      <w:r w:rsidR="005A5F87">
        <w:t>Sevilleta</w:t>
      </w:r>
      <w:proofErr w:type="spellEnd"/>
      <w:r w:rsidR="005A5F87">
        <w:t xml:space="preserve"> Field</w:t>
      </w:r>
      <w:r w:rsidR="00313223">
        <w:t xml:space="preserve"> Station, </w:t>
      </w:r>
      <w:r w:rsidR="005A5F87">
        <w:t>SEV</w:t>
      </w:r>
      <w:r w:rsidR="00313223">
        <w:t xml:space="preserve"> LTER)</w:t>
      </w:r>
      <w:r>
        <w:t>. This will help others discover your data by site/project</w:t>
      </w:r>
      <w:r w:rsidR="00313223">
        <w:t>.</w:t>
      </w:r>
    </w:p>
    <w:p w14:paraId="11733E9E" w14:textId="5484395E" w:rsidR="0000439C" w:rsidRDefault="005322C5">
      <w:ins w:id="64" w:author="Thomas E Miller" w:date="2020-04-22T16:31:00Z">
        <w:r>
          <w:t xml:space="preserve">Demography, ecology, </w:t>
        </w:r>
      </w:ins>
      <w:ins w:id="65" w:author="Thomas E Miller" w:date="2020-04-22T16:32:00Z">
        <w:r>
          <w:t>shrub, ecotone</w:t>
        </w:r>
      </w:ins>
    </w:p>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277"/>
        <w:gridCol w:w="1139"/>
        <w:gridCol w:w="1276"/>
        <w:gridCol w:w="1464"/>
        <w:gridCol w:w="1257"/>
        <w:gridCol w:w="1254"/>
        <w:gridCol w:w="1683"/>
      </w:tblGrid>
      <w:tr w:rsidR="00C571B4" w:rsidRPr="00090075" w14:paraId="3641C292" w14:textId="77777777" w:rsidTr="00C571B4">
        <w:tc>
          <w:tcPr>
            <w:tcW w:w="1322" w:type="dxa"/>
            <w:shd w:val="clear" w:color="auto" w:fill="4F81BD" w:themeFill="accent1"/>
          </w:tcPr>
          <w:p w14:paraId="49587E6A" w14:textId="77777777" w:rsidR="00C571B4" w:rsidRPr="00090075" w:rsidRDefault="00C571B4" w:rsidP="00370D6A">
            <w:pPr>
              <w:rPr>
                <w:color w:val="FFFFFF" w:themeColor="background1"/>
              </w:rPr>
            </w:pPr>
            <w:r>
              <w:rPr>
                <w:color w:val="FFFFFF" w:themeColor="background1"/>
              </w:rPr>
              <w:t xml:space="preserve">PI </w:t>
            </w:r>
            <w:r w:rsidRPr="00090075">
              <w:rPr>
                <w:color w:val="FFFFFF" w:themeColor="background1"/>
              </w:rPr>
              <w:t>First Name</w:t>
            </w:r>
          </w:p>
        </w:tc>
        <w:tc>
          <w:tcPr>
            <w:tcW w:w="1164" w:type="dxa"/>
            <w:shd w:val="clear" w:color="auto" w:fill="4F81BD" w:themeFill="accent1"/>
          </w:tcPr>
          <w:p w14:paraId="4AF7DD05" w14:textId="505E4D1B" w:rsidR="00C571B4" w:rsidRDefault="00C571B4" w:rsidP="00370D6A">
            <w:pPr>
              <w:rPr>
                <w:color w:val="FFFFFF" w:themeColor="background1"/>
              </w:rPr>
            </w:pPr>
            <w:r>
              <w:rPr>
                <w:color w:val="FFFFFF" w:themeColor="background1"/>
              </w:rPr>
              <w:t>PI Middle Initial</w:t>
            </w:r>
          </w:p>
        </w:tc>
        <w:tc>
          <w:tcPr>
            <w:tcW w:w="1321" w:type="dxa"/>
            <w:shd w:val="clear" w:color="auto" w:fill="4F81BD" w:themeFill="accent1"/>
          </w:tcPr>
          <w:p w14:paraId="62F694A1" w14:textId="6AAEB237" w:rsidR="00C571B4" w:rsidRPr="00090075" w:rsidRDefault="00C571B4" w:rsidP="00370D6A">
            <w:pPr>
              <w:rPr>
                <w:color w:val="FFFFFF" w:themeColor="background1"/>
              </w:rPr>
            </w:pPr>
            <w:r>
              <w:rPr>
                <w:color w:val="FFFFFF" w:themeColor="background1"/>
              </w:rPr>
              <w:t xml:space="preserve">PI </w:t>
            </w:r>
            <w:r w:rsidRPr="00090075">
              <w:rPr>
                <w:color w:val="FFFFFF" w:themeColor="background1"/>
              </w:rPr>
              <w:t>Last Name</w:t>
            </w:r>
          </w:p>
        </w:tc>
        <w:tc>
          <w:tcPr>
            <w:tcW w:w="1496" w:type="dxa"/>
            <w:shd w:val="clear" w:color="auto" w:fill="4F81BD" w:themeFill="accent1"/>
          </w:tcPr>
          <w:p w14:paraId="28B0C273" w14:textId="77777777" w:rsidR="00C571B4" w:rsidRPr="00090075" w:rsidRDefault="00C571B4" w:rsidP="00370D6A">
            <w:pPr>
              <w:rPr>
                <w:color w:val="FFFFFF" w:themeColor="background1"/>
              </w:rPr>
            </w:pPr>
            <w:r>
              <w:rPr>
                <w:color w:val="FFFFFF" w:themeColor="background1"/>
              </w:rPr>
              <w:t xml:space="preserve">PI </w:t>
            </w:r>
            <w:r w:rsidRPr="00FF40B6">
              <w:rPr>
                <w:color w:val="FFFFFF" w:themeColor="background1"/>
              </w:rPr>
              <w:t>ORCID ID (optional)</w:t>
            </w:r>
          </w:p>
        </w:tc>
        <w:tc>
          <w:tcPr>
            <w:tcW w:w="1302"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265" w:type="dxa"/>
            <w:shd w:val="clear" w:color="auto" w:fill="4F81BD" w:themeFill="accent1"/>
          </w:tcPr>
          <w:p w14:paraId="1AEAC0D1" w14:textId="77777777" w:rsidR="00C571B4" w:rsidRPr="00FF40B6" w:rsidRDefault="00C571B4" w:rsidP="00370D6A">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706" w:type="dxa"/>
            <w:shd w:val="clear" w:color="auto" w:fill="4F81BD" w:themeFill="accent1"/>
          </w:tcPr>
          <w:p w14:paraId="3AF3CE65" w14:textId="77777777" w:rsidR="00C571B4" w:rsidRPr="00090075" w:rsidRDefault="00C571B4" w:rsidP="00370D6A">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C571B4" w14:paraId="61FAF043" w14:textId="77777777" w:rsidTr="00C571B4">
        <w:tc>
          <w:tcPr>
            <w:tcW w:w="1322" w:type="dxa"/>
          </w:tcPr>
          <w:p w14:paraId="13D238A1" w14:textId="0D6442E6" w:rsidR="00C571B4" w:rsidRDefault="00BA02B1" w:rsidP="00370D6A">
            <w:ins w:id="66" w:author="Thomas E Miller" w:date="2020-04-22T16:25:00Z">
              <w:r>
                <w:t>Miller</w:t>
              </w:r>
            </w:ins>
          </w:p>
        </w:tc>
        <w:tc>
          <w:tcPr>
            <w:tcW w:w="1164" w:type="dxa"/>
          </w:tcPr>
          <w:p w14:paraId="2FF9EB12" w14:textId="52B22072" w:rsidR="00C571B4" w:rsidRDefault="00BA02B1" w:rsidP="00370D6A">
            <w:ins w:id="67" w:author="Thomas E Miller" w:date="2020-04-22T16:25:00Z">
              <w:r>
                <w:t>EX</w:t>
              </w:r>
            </w:ins>
          </w:p>
        </w:tc>
        <w:tc>
          <w:tcPr>
            <w:tcW w:w="1321" w:type="dxa"/>
          </w:tcPr>
          <w:p w14:paraId="02D326F3" w14:textId="63355D0D" w:rsidR="00C571B4" w:rsidRDefault="00BA02B1" w:rsidP="00370D6A">
            <w:ins w:id="68" w:author="Thomas E Miller" w:date="2020-04-22T16:25:00Z">
              <w:r>
                <w:t>Tom</w:t>
              </w:r>
            </w:ins>
          </w:p>
        </w:tc>
        <w:tc>
          <w:tcPr>
            <w:tcW w:w="1496" w:type="dxa"/>
          </w:tcPr>
          <w:p w14:paraId="7989DD10" w14:textId="77777777" w:rsidR="00C571B4" w:rsidRDefault="00C571B4" w:rsidP="00370D6A"/>
        </w:tc>
        <w:tc>
          <w:tcPr>
            <w:tcW w:w="1302" w:type="dxa"/>
          </w:tcPr>
          <w:p w14:paraId="38F2B623" w14:textId="786F03EC" w:rsidR="00C571B4" w:rsidRDefault="00BA02B1" w:rsidP="00370D6A">
            <w:ins w:id="69" w:author="Thomas E Miller" w:date="2020-04-22T16:25:00Z">
              <w:r>
                <w:t>N/A</w:t>
              </w:r>
            </w:ins>
          </w:p>
        </w:tc>
        <w:tc>
          <w:tcPr>
            <w:tcW w:w="1265" w:type="dxa"/>
          </w:tcPr>
          <w:p w14:paraId="524228EB" w14:textId="58324F8D" w:rsidR="00C571B4" w:rsidRDefault="00BA02B1" w:rsidP="00370D6A">
            <w:ins w:id="70" w:author="Thomas E Miller" w:date="2020-04-22T16:25:00Z">
              <w:r>
                <w:t>Rice University start-up funds</w:t>
              </w:r>
            </w:ins>
          </w:p>
        </w:tc>
        <w:tc>
          <w:tcPr>
            <w:tcW w:w="1706" w:type="dxa"/>
          </w:tcPr>
          <w:p w14:paraId="4F288ECB" w14:textId="0BBF4ACC" w:rsidR="00C571B4" w:rsidRDefault="00BA02B1" w:rsidP="00370D6A">
            <w:ins w:id="71" w:author="Thomas E Miller" w:date="2020-04-22T16:25:00Z">
              <w:r>
                <w:t>N/A</w:t>
              </w:r>
            </w:ins>
          </w:p>
        </w:tc>
      </w:tr>
    </w:tbl>
    <w:p w14:paraId="72E03778" w14:textId="77777777" w:rsidR="00090075" w:rsidRDefault="00090075"/>
    <w:p w14:paraId="1EBCDD79" w14:textId="77777777" w:rsidR="004B6751" w:rsidRDefault="004B6751" w:rsidP="004B6751">
      <w:pPr>
        <w:pStyle w:val="Heading2"/>
      </w:pPr>
      <w:r>
        <w:t>Timeframe</w:t>
      </w:r>
    </w:p>
    <w:p w14:paraId="4E892D91" w14:textId="77777777" w:rsidR="004B6751" w:rsidRDefault="004B6751" w:rsidP="004B6751">
      <w:pPr>
        <w:pStyle w:val="ListParagraph"/>
        <w:numPr>
          <w:ilvl w:val="0"/>
          <w:numId w:val="2"/>
        </w:numPr>
      </w:pPr>
      <w:commentRangeStart w:id="72"/>
      <w:r>
        <w:t>Begin date</w:t>
      </w:r>
      <w:commentRangeEnd w:id="72"/>
      <w:r w:rsidR="005322C5">
        <w:rPr>
          <w:rStyle w:val="CommentReference"/>
        </w:rPr>
        <w:commentReference w:id="72"/>
      </w:r>
    </w:p>
    <w:p w14:paraId="7FA5FFDE" w14:textId="77777777" w:rsidR="004B6751" w:rsidRDefault="004B6751" w:rsidP="004B6751">
      <w:pPr>
        <w:pStyle w:val="ListParagraph"/>
        <w:numPr>
          <w:ilvl w:val="0"/>
          <w:numId w:val="2"/>
        </w:numPr>
      </w:pPr>
      <w:commentRangeStart w:id="73"/>
      <w:r>
        <w:t>End date</w:t>
      </w:r>
      <w:commentRangeEnd w:id="73"/>
      <w:r w:rsidR="005322C5">
        <w:rPr>
          <w:rStyle w:val="CommentReference"/>
        </w:rPr>
        <w:commentReference w:id="73"/>
      </w:r>
    </w:p>
    <w:p w14:paraId="1E55F2F1" w14:textId="05A5EDEA" w:rsidR="004B6751" w:rsidRDefault="004B6751" w:rsidP="004B6751">
      <w:pPr>
        <w:pStyle w:val="ListParagraph"/>
        <w:numPr>
          <w:ilvl w:val="0"/>
          <w:numId w:val="2"/>
        </w:numPr>
      </w:pPr>
      <w:commentRangeStart w:id="74"/>
      <w:r>
        <w:t>Data collection ongoing/completed</w:t>
      </w:r>
      <w:commentRangeEnd w:id="74"/>
      <w:r w:rsidR="00F54CEF">
        <w:rPr>
          <w:rStyle w:val="CommentReference"/>
        </w:rPr>
        <w:commentReference w:id="74"/>
      </w:r>
    </w:p>
    <w:p w14:paraId="49A4D53E" w14:textId="563FD5A0" w:rsidR="005A5F87" w:rsidRDefault="005A5F87" w:rsidP="005A5F87"/>
    <w:p w14:paraId="69F32FA4" w14:textId="77777777" w:rsidR="005A5F87" w:rsidRDefault="005A5F87" w:rsidP="005A5F87"/>
    <w:p w14:paraId="6255D4CD" w14:textId="3038CA71" w:rsidR="004B6751" w:rsidRDefault="004B6751" w:rsidP="004B6751">
      <w:pPr>
        <w:pStyle w:val="Heading2"/>
      </w:pPr>
      <w:r>
        <w:t>Geographic location</w:t>
      </w:r>
    </w:p>
    <w:p w14:paraId="0DFAE822" w14:textId="3E225BEC" w:rsidR="007157BB" w:rsidRDefault="007157BB" w:rsidP="008679A3">
      <w:r>
        <w:t>T</w:t>
      </w:r>
      <w:r w:rsidR="008679A3">
        <w:t xml:space="preserve">ips: SEV core sites are: </w:t>
      </w:r>
      <w:r w:rsidR="008679A3" w:rsidRPr="008679A3">
        <w:t xml:space="preserve">Deep Well, Five Points Grass, Five Points Creosote, Blue </w:t>
      </w:r>
      <w:proofErr w:type="spellStart"/>
      <w:r w:rsidR="008679A3" w:rsidRPr="008679A3">
        <w:t>Grama</w:t>
      </w:r>
      <w:proofErr w:type="spellEnd"/>
      <w:r w:rsidR="008679A3" w:rsidRPr="008679A3">
        <w:t xml:space="preserve">, </w:t>
      </w:r>
      <w:proofErr w:type="spellStart"/>
      <w:r w:rsidR="008679A3" w:rsidRPr="008679A3">
        <w:t>Sepultura</w:t>
      </w:r>
      <w:proofErr w:type="spellEnd"/>
      <w:r w:rsidR="008679A3" w:rsidRPr="008679A3">
        <w:t xml:space="preserve"> Canyon, Cerro </w:t>
      </w:r>
      <w:proofErr w:type="spellStart"/>
      <w:r w:rsidR="008679A3" w:rsidRPr="008679A3">
        <w:t>Montoso</w:t>
      </w:r>
      <w:proofErr w:type="spellEnd"/>
      <w:r w:rsidR="008679A3" w:rsidRPr="008679A3">
        <w:t xml:space="preserve">, Goat Draw, Black Butte, </w:t>
      </w:r>
      <w:proofErr w:type="spellStart"/>
      <w:r w:rsidR="008679A3" w:rsidRPr="008679A3">
        <w:t>Sevilleta</w:t>
      </w:r>
      <w:proofErr w:type="spellEnd"/>
      <w:r w:rsidR="008679A3" w:rsidRPr="008679A3">
        <w:t xml:space="preserve"> Field Station, Bronco Well, Rio Salado Grass, Rio Salado Creosote, Red Tank.</w:t>
      </w:r>
      <w:r w:rsidR="008679A3">
        <w:t xml:space="preserve">  </w:t>
      </w:r>
      <w:r w:rsidR="008679A3" w:rsidRPr="008679A3">
        <w:t xml:space="preserve">If you do not know the coordinates of your site, then enter the coordinates for the bounding box of the </w:t>
      </w:r>
      <w:proofErr w:type="spellStart"/>
      <w:r w:rsidR="008679A3" w:rsidRPr="008679A3">
        <w:t>Sevilleta</w:t>
      </w:r>
      <w:proofErr w:type="spellEnd"/>
      <w:r w:rsidR="008679A3" w:rsidRPr="008679A3">
        <w:t xml:space="preserve">:  North:  34.42, South = 34.19, East = -106.513, West = -107.08.  </w:t>
      </w:r>
      <w:r w:rsidR="000F792B">
        <w:t>If you are working at multiple sites or plots within the SEV, provide GPS coordinates for each site and/or plot.  High accuracy GPS recordings can be made by contacting Lauren Baur (</w:t>
      </w:r>
      <w:hyperlink r:id="rId17" w:history="1">
        <w:r w:rsidR="000F792B" w:rsidRPr="00197864">
          <w:rPr>
            <w:rStyle w:val="Hyperlink"/>
          </w:rPr>
          <w:t>lbaur@unm.edu</w:t>
        </w:r>
      </w:hyperlink>
      <w:r w:rsidR="000F792B">
        <w:t xml:space="preserve">).  </w:t>
      </w:r>
      <w:r w:rsidR="008679A3" w:rsidRPr="008679A3">
        <w:t xml:space="preserve"> COORDINATES MUST BE ENTERED in DECIMAL DEGREES AND NAD83.  There is a degrees/minutes/seconds to decimal converter at </w:t>
      </w:r>
      <w:hyperlink r:id="rId18" w:history="1">
        <w:r w:rsidR="008679A3" w:rsidRPr="008679A3">
          <w:rPr>
            <w:rStyle w:val="Hyperlink"/>
          </w:rPr>
          <w:t>http://www.fcc.gov/mb/audio/bickel/DDDMMSS-decimal.html</w:t>
        </w:r>
      </w:hyperlink>
      <w:r w:rsidR="008679A3">
        <w:t>.</w:t>
      </w:r>
    </w:p>
    <w:p w14:paraId="153E5908" w14:textId="1F5EAC0B" w:rsidR="007157BB" w:rsidRPr="008679A3" w:rsidRDefault="007157BB" w:rsidP="008679A3">
      <w:r>
        <w:t>Include:</w:t>
      </w:r>
    </w:p>
    <w:p w14:paraId="11D1A0BB" w14:textId="1EE1F9AF" w:rsidR="004B6751" w:rsidRDefault="004B6751" w:rsidP="004B6751">
      <w:pPr>
        <w:pStyle w:val="ListParagraph"/>
        <w:numPr>
          <w:ilvl w:val="0"/>
          <w:numId w:val="3"/>
        </w:numPr>
      </w:pPr>
      <w:r>
        <w:t>Verbal description</w:t>
      </w:r>
      <w:r w:rsidR="006C483A">
        <w:t xml:space="preserve"> (elevation, landform, geology, soils, hydrology, vegetation, climate, site history, etc.)</w:t>
      </w:r>
      <w:r>
        <w:t>:</w:t>
      </w:r>
    </w:p>
    <w:p w14:paraId="320FDAC2" w14:textId="77777777" w:rsidR="004B6751" w:rsidRDefault="004B6751" w:rsidP="004B6751">
      <w:pPr>
        <w:pStyle w:val="ListParagraph"/>
        <w:numPr>
          <w:ilvl w:val="0"/>
          <w:numId w:val="3"/>
        </w:numPr>
      </w:pPr>
      <w:r>
        <w:t xml:space="preserve">North bounding coordinates (decimals) </w:t>
      </w:r>
    </w:p>
    <w:p w14:paraId="2548207E" w14:textId="77777777" w:rsidR="004B6751" w:rsidRDefault="004B6751" w:rsidP="004B6751">
      <w:pPr>
        <w:pStyle w:val="ListParagraph"/>
        <w:numPr>
          <w:ilvl w:val="0"/>
          <w:numId w:val="3"/>
        </w:numPr>
      </w:pPr>
      <w:r>
        <w:t xml:space="preserve">South bounding coordinates (decimals) </w:t>
      </w:r>
    </w:p>
    <w:p w14:paraId="5B133759" w14:textId="77777777" w:rsidR="004B6751" w:rsidRDefault="004B6751" w:rsidP="004B6751">
      <w:pPr>
        <w:pStyle w:val="ListParagraph"/>
        <w:numPr>
          <w:ilvl w:val="0"/>
          <w:numId w:val="3"/>
        </w:numPr>
      </w:pPr>
      <w:r>
        <w:t>East bounding coordinates (decimals)</w:t>
      </w:r>
    </w:p>
    <w:p w14:paraId="0B3F264E" w14:textId="3177A296" w:rsidR="004B6751" w:rsidRDefault="004B6751" w:rsidP="004B6751">
      <w:pPr>
        <w:pStyle w:val="ListParagraph"/>
        <w:numPr>
          <w:ilvl w:val="0"/>
          <w:numId w:val="3"/>
        </w:numPr>
      </w:pPr>
      <w:r>
        <w:t>West bounding coordinates (decimals)</w:t>
      </w:r>
    </w:p>
    <w:p w14:paraId="55A51F92" w14:textId="7EE80BBE" w:rsidR="005A5F87" w:rsidRDefault="003C182E" w:rsidP="005A5F87">
      <w:pPr>
        <w:rPr>
          <w:ins w:id="75" w:author="Thomas E Miller" w:date="2020-04-23T10:54:00Z"/>
        </w:rPr>
      </w:pPr>
      <w:ins w:id="76" w:author="Thomas E Miller" w:date="2020-04-23T10:51:00Z">
        <w:r>
          <w:t xml:space="preserve">This study was conducted at four sites at the </w:t>
        </w:r>
        <w:proofErr w:type="spellStart"/>
        <w:r>
          <w:t>Sevilleta</w:t>
        </w:r>
        <w:proofErr w:type="spellEnd"/>
        <w:r>
          <w:t xml:space="preserve"> National Wildlife Refuge. We named these sites Five Points (FPS), Palo </w:t>
        </w:r>
        <w:proofErr w:type="spellStart"/>
        <w:r>
          <w:t>Duro</w:t>
        </w:r>
        <w:proofErr w:type="spellEnd"/>
        <w:r>
          <w:t xml:space="preserve"> Canyon (PDC), Middle of Desert (MOD), and Southern Los </w:t>
        </w:r>
        <w:proofErr w:type="spellStart"/>
        <w:r>
          <w:t>Pino</w:t>
        </w:r>
      </w:ins>
      <w:ins w:id="77" w:author="Thomas E Miller" w:date="2020-04-23T10:52:00Z">
        <w:r>
          <w:t>s</w:t>
        </w:r>
        <w:proofErr w:type="spellEnd"/>
        <w:r>
          <w:t xml:space="preserve"> (SLP). At each site there were three transects </w:t>
        </w:r>
      </w:ins>
      <w:ins w:id="78" w:author="Thomas E Miller" w:date="2020-04-23T10:54:00Z">
        <w:r>
          <w:t xml:space="preserve">(e.g., FPS-1, FPS-2, FPS-3) </w:t>
        </w:r>
      </w:ins>
      <w:ins w:id="79" w:author="Thomas E Miller" w:date="2020-04-23T10:52:00Z">
        <w:r>
          <w:t xml:space="preserve">spanning shrub-grass ecotones that were variable in length (200-600m). </w:t>
        </w:r>
      </w:ins>
      <w:ins w:id="80" w:author="Thomas E Miller" w:date="2020-04-23T10:53:00Z">
        <w:r>
          <w:t xml:space="preserve">These are the coordinates of the starting </w:t>
        </w:r>
      </w:ins>
      <w:ins w:id="81" w:author="Thomas E Miller" w:date="2020-04-23T10:54:00Z">
        <w:r>
          <w:t>positions (meter zero) of each transect:</w:t>
        </w:r>
      </w:ins>
    </w:p>
    <w:p w14:paraId="379EEB39" w14:textId="271776E1" w:rsidR="003C182E" w:rsidRDefault="003C182E" w:rsidP="005A5F87">
      <w:pPr>
        <w:rPr>
          <w:ins w:id="82" w:author="Thomas E Miller" w:date="2020-04-23T10:54:00Z"/>
        </w:rPr>
      </w:pPr>
      <w:ins w:id="83" w:author="Thomas E Miller" w:date="2020-04-23T10:54:00Z">
        <w:r>
          <w:t xml:space="preserve">PDC-1: </w:t>
        </w:r>
        <w:r w:rsidRPr="003C182E">
          <w:t>-106.</w:t>
        </w:r>
        <w:proofErr w:type="gramStart"/>
        <w:r w:rsidRPr="003C182E">
          <w:t>725300  34.330244</w:t>
        </w:r>
        <w:proofErr w:type="gramEnd"/>
      </w:ins>
    </w:p>
    <w:p w14:paraId="4A385D25" w14:textId="0A09FF6C" w:rsidR="003C182E" w:rsidRDefault="003C182E" w:rsidP="005A5F87">
      <w:pPr>
        <w:rPr>
          <w:ins w:id="84" w:author="Thomas E Miller" w:date="2020-04-23T10:54:00Z"/>
        </w:rPr>
      </w:pPr>
      <w:ins w:id="85" w:author="Thomas E Miller" w:date="2020-04-23T10:54:00Z">
        <w:r>
          <w:t xml:space="preserve">PDC-2: </w:t>
        </w:r>
        <w:r w:rsidRPr="003C182E">
          <w:t>-106.</w:t>
        </w:r>
        <w:proofErr w:type="gramStart"/>
        <w:r w:rsidRPr="003C182E">
          <w:t>725487  34.329019</w:t>
        </w:r>
        <w:proofErr w:type="gramEnd"/>
      </w:ins>
    </w:p>
    <w:p w14:paraId="3C987FB7" w14:textId="0906B6A6" w:rsidR="003C182E" w:rsidRDefault="003C182E" w:rsidP="005A5F87">
      <w:pPr>
        <w:rPr>
          <w:ins w:id="86" w:author="Thomas E Miller" w:date="2020-04-23T10:58:00Z"/>
        </w:rPr>
      </w:pPr>
      <w:ins w:id="87" w:author="Thomas E Miller" w:date="2020-04-23T10:55:00Z">
        <w:r>
          <w:t xml:space="preserve">PDC-3: </w:t>
        </w:r>
        <w:r w:rsidRPr="003C182E">
          <w:t>-106.</w:t>
        </w:r>
        <w:proofErr w:type="gramStart"/>
        <w:r w:rsidRPr="003C182E">
          <w:t>725588  34.330793</w:t>
        </w:r>
      </w:ins>
      <w:proofErr w:type="gramEnd"/>
    </w:p>
    <w:p w14:paraId="6199A1AB" w14:textId="05C6752D" w:rsidR="003C182E" w:rsidRDefault="003C182E" w:rsidP="005A5F87">
      <w:pPr>
        <w:rPr>
          <w:ins w:id="88" w:author="Thomas E Miller" w:date="2020-04-23T10:59:00Z"/>
        </w:rPr>
      </w:pPr>
      <w:ins w:id="89" w:author="Thomas E Miller" w:date="2020-04-23T10:59:00Z">
        <w:r>
          <w:t xml:space="preserve">FPS-1: </w:t>
        </w:r>
        <w:r w:rsidRPr="003C182E">
          <w:t>-106.</w:t>
        </w:r>
        <w:proofErr w:type="gramStart"/>
        <w:r w:rsidRPr="003C182E">
          <w:t>701584  34.320695</w:t>
        </w:r>
        <w:proofErr w:type="gramEnd"/>
      </w:ins>
    </w:p>
    <w:p w14:paraId="2989F8BF" w14:textId="25859D18" w:rsidR="003C182E" w:rsidRDefault="003C182E" w:rsidP="005A5F87">
      <w:pPr>
        <w:rPr>
          <w:ins w:id="90" w:author="Thomas E Miller" w:date="2020-04-23T10:59:00Z"/>
        </w:rPr>
      </w:pPr>
      <w:ins w:id="91" w:author="Thomas E Miller" w:date="2020-04-23T10:59:00Z">
        <w:r>
          <w:lastRenderedPageBreak/>
          <w:t xml:space="preserve">FPS-2: </w:t>
        </w:r>
        <w:r w:rsidRPr="003C182E">
          <w:t>-106.</w:t>
        </w:r>
        <w:proofErr w:type="gramStart"/>
        <w:r w:rsidRPr="003C182E">
          <w:t>700229  34.318763</w:t>
        </w:r>
        <w:proofErr w:type="gramEnd"/>
      </w:ins>
    </w:p>
    <w:p w14:paraId="11E85C3E" w14:textId="22622F67" w:rsidR="003C182E" w:rsidRDefault="003C182E" w:rsidP="005A5F87">
      <w:pPr>
        <w:rPr>
          <w:ins w:id="92" w:author="Thomas E Miller" w:date="2020-04-23T10:59:00Z"/>
        </w:rPr>
      </w:pPr>
      <w:ins w:id="93" w:author="Thomas E Miller" w:date="2020-04-23T10:59:00Z">
        <w:r>
          <w:t xml:space="preserve">FPS-3: </w:t>
        </w:r>
        <w:r w:rsidRPr="003C182E">
          <w:t>-106.</w:t>
        </w:r>
        <w:proofErr w:type="gramStart"/>
        <w:r w:rsidRPr="003C182E">
          <w:t>702532  34.322238</w:t>
        </w:r>
        <w:proofErr w:type="gramEnd"/>
      </w:ins>
    </w:p>
    <w:p w14:paraId="2BC15058" w14:textId="5AC8AD98" w:rsidR="003C182E" w:rsidRDefault="003C182E" w:rsidP="005A5F87">
      <w:pPr>
        <w:rPr>
          <w:ins w:id="94" w:author="Thomas E Miller" w:date="2020-04-23T11:00:00Z"/>
        </w:rPr>
      </w:pPr>
      <w:ins w:id="95" w:author="Thomas E Miller" w:date="2020-04-23T11:00:00Z">
        <w:r>
          <w:t xml:space="preserve">MOD-1: </w:t>
        </w:r>
        <w:r w:rsidRPr="003C182E">
          <w:t>-106.</w:t>
        </w:r>
        <w:proofErr w:type="gramStart"/>
        <w:r w:rsidRPr="003C182E">
          <w:t>690047  34.290288</w:t>
        </w:r>
        <w:proofErr w:type="gramEnd"/>
      </w:ins>
    </w:p>
    <w:p w14:paraId="5FB87BDB" w14:textId="06DB0471" w:rsidR="003C182E" w:rsidRDefault="003C182E" w:rsidP="005A5F87">
      <w:pPr>
        <w:rPr>
          <w:ins w:id="96" w:author="Thomas E Miller" w:date="2020-04-23T11:00:00Z"/>
        </w:rPr>
      </w:pPr>
      <w:ins w:id="97" w:author="Thomas E Miller" w:date="2020-04-23T11:00:00Z">
        <w:r>
          <w:t xml:space="preserve">MOD-2: </w:t>
        </w:r>
        <w:r w:rsidRPr="003C182E">
          <w:t>-106.</w:t>
        </w:r>
        <w:proofErr w:type="gramStart"/>
        <w:r w:rsidRPr="003C182E">
          <w:t>689847  34.289510</w:t>
        </w:r>
        <w:proofErr w:type="gramEnd"/>
      </w:ins>
    </w:p>
    <w:p w14:paraId="1B46158E" w14:textId="4E846303" w:rsidR="003C182E" w:rsidRDefault="003C182E" w:rsidP="005A5F87">
      <w:pPr>
        <w:rPr>
          <w:ins w:id="98" w:author="Thomas E Miller" w:date="2020-04-23T11:00:00Z"/>
        </w:rPr>
      </w:pPr>
      <w:ins w:id="99" w:author="Thomas E Miller" w:date="2020-04-23T11:00:00Z">
        <w:r>
          <w:t xml:space="preserve">MOD-3: </w:t>
        </w:r>
        <w:r w:rsidRPr="003C182E">
          <w:t>-106.</w:t>
        </w:r>
        <w:proofErr w:type="gramStart"/>
        <w:r w:rsidRPr="003C182E">
          <w:t>691007  34.294074</w:t>
        </w:r>
        <w:proofErr w:type="gramEnd"/>
      </w:ins>
    </w:p>
    <w:p w14:paraId="47D753E4" w14:textId="6DBB28C2" w:rsidR="003C182E" w:rsidRDefault="00132263" w:rsidP="005A5F87">
      <w:pPr>
        <w:rPr>
          <w:ins w:id="100" w:author="Thomas E Miller" w:date="2020-04-23T11:01:00Z"/>
        </w:rPr>
      </w:pPr>
      <w:ins w:id="101" w:author="Thomas E Miller" w:date="2020-04-23T11:01:00Z">
        <w:r>
          <w:t xml:space="preserve">SLP-1: </w:t>
        </w:r>
        <w:r w:rsidRPr="00132263">
          <w:t>-106.</w:t>
        </w:r>
        <w:proofErr w:type="gramStart"/>
        <w:r w:rsidRPr="00132263">
          <w:t>670569  34.273684</w:t>
        </w:r>
        <w:proofErr w:type="gramEnd"/>
      </w:ins>
    </w:p>
    <w:p w14:paraId="401789AC" w14:textId="1584ADAF" w:rsidR="00132263" w:rsidRDefault="00132263" w:rsidP="005A5F87">
      <w:pPr>
        <w:rPr>
          <w:ins w:id="102" w:author="Thomas E Miller" w:date="2020-04-23T11:01:00Z"/>
        </w:rPr>
      </w:pPr>
      <w:ins w:id="103" w:author="Thomas E Miller" w:date="2020-04-23T11:01:00Z">
        <w:r>
          <w:t xml:space="preserve">SLP-2: </w:t>
        </w:r>
        <w:r w:rsidRPr="00132263">
          <w:t>-106.</w:t>
        </w:r>
        <w:proofErr w:type="gramStart"/>
        <w:r w:rsidRPr="00132263">
          <w:t>669399  34.273660</w:t>
        </w:r>
        <w:proofErr w:type="gramEnd"/>
      </w:ins>
    </w:p>
    <w:p w14:paraId="1E07DC88" w14:textId="61B62B02" w:rsidR="00132263" w:rsidRDefault="00132263" w:rsidP="005A5F87">
      <w:pPr>
        <w:rPr>
          <w:ins w:id="104" w:author="Thomas E Miller" w:date="2020-04-23T10:54:00Z"/>
        </w:rPr>
      </w:pPr>
      <w:ins w:id="105" w:author="Thomas E Miller" w:date="2020-04-23T11:01:00Z">
        <w:r>
          <w:t xml:space="preserve">SLP-3: </w:t>
        </w:r>
      </w:ins>
      <w:ins w:id="106" w:author="Thomas E Miller" w:date="2020-04-23T11:02:00Z">
        <w:r w:rsidRPr="00132263">
          <w:t>-106.</w:t>
        </w:r>
        <w:proofErr w:type="gramStart"/>
        <w:r w:rsidRPr="00132263">
          <w:t>671538  34.273571</w:t>
        </w:r>
      </w:ins>
      <w:proofErr w:type="gramEnd"/>
    </w:p>
    <w:p w14:paraId="00BCA522" w14:textId="77777777" w:rsidR="003C182E" w:rsidRDefault="003C182E" w:rsidP="005A5F87"/>
    <w:p w14:paraId="5E392387" w14:textId="77777777" w:rsidR="005A5F87" w:rsidRDefault="005A5F87" w:rsidP="005A5F87"/>
    <w:p w14:paraId="10AD3111" w14:textId="5AE4244F" w:rsidR="007D556B" w:rsidRDefault="004B6751" w:rsidP="004B6751">
      <w:pPr>
        <w:pStyle w:val="Heading2"/>
      </w:pPr>
      <w:r>
        <w:t>Taxonomic species or groups</w:t>
      </w:r>
    </w:p>
    <w:p w14:paraId="7D51CFA0" w14:textId="7D0E2EB7" w:rsidR="000F792B" w:rsidRDefault="005A5F87" w:rsidP="000F792B">
      <w:pPr>
        <w:rPr>
          <w:rFonts w:ascii="Calibri" w:eastAsia="Times New Roman" w:hAnsi="Calibri" w:cs="Calibri"/>
          <w:color w:val="000000"/>
          <w:shd w:val="clear" w:color="auto" w:fill="FFFFFF"/>
        </w:rPr>
      </w:pPr>
      <w:r>
        <w:t>T</w:t>
      </w:r>
      <w:r w:rsidR="000F792B">
        <w:t xml:space="preserve">ips: </w:t>
      </w:r>
      <w:r w:rsidR="00036F35">
        <w:rPr>
          <w:rFonts w:ascii="Calibri" w:hAnsi="Calibri" w:cs="Calibri"/>
          <w:color w:val="000000"/>
          <w:shd w:val="clear" w:color="auto" w:fill="FFFFFF"/>
        </w:rPr>
        <w:t>For plants, include the USDA plant codes and most up to date plant taxonomy from USDA PLANTS website </w:t>
      </w:r>
      <w:hyperlink r:id="rId19" w:tgtFrame="_blank" w:history="1">
        <w:r w:rsidR="00036F35">
          <w:rPr>
            <w:rStyle w:val="Hyperlink"/>
            <w:rFonts w:ascii="Calibri" w:hAnsi="Calibri" w:cs="Calibri"/>
            <w:shd w:val="clear" w:color="auto" w:fill="FFFFFF"/>
          </w:rPr>
          <w:t>https://plants.sc.egov.usda.gov/java/</w:t>
        </w:r>
      </w:hyperlink>
      <w:r w:rsidR="00036F35">
        <w:rPr>
          <w:rFonts w:ascii="Calibri" w:hAnsi="Calibri" w:cs="Calibri"/>
          <w:color w:val="000000"/>
          <w:shd w:val="clear" w:color="auto" w:fill="FFFFFF"/>
        </w:rPr>
        <w:t> so that data are concordant with SEV LTER plant codes.</w:t>
      </w:r>
      <w:r w:rsidR="00036F35">
        <w:t xml:space="preserve"> </w:t>
      </w:r>
      <w:r w:rsidR="000C5097" w:rsidRPr="000C5097">
        <w:rPr>
          <w:rFonts w:ascii="Calibri" w:eastAsia="Times New Roman" w:hAnsi="Calibri" w:cs="Calibri"/>
          <w:color w:val="000000"/>
          <w:shd w:val="clear" w:color="auto" w:fill="FFFFFF"/>
        </w:rPr>
        <w:t>For animals, check the SEV LTER website to match species names and species codes with any overlapping species monitored by the LTER.</w:t>
      </w:r>
    </w:p>
    <w:p w14:paraId="2423241C" w14:textId="35539390" w:rsidR="008F18ED" w:rsidRPr="008F18ED" w:rsidRDefault="008F18ED" w:rsidP="000F792B">
      <w:pPr>
        <w:rPr>
          <w:color w:val="FF0000"/>
        </w:rPr>
      </w:pPr>
      <w:r w:rsidRPr="008F18ED">
        <w:rPr>
          <w:rFonts w:ascii="Calibri" w:eastAsia="Times New Roman" w:hAnsi="Calibri" w:cs="Calibri"/>
          <w:color w:val="FF0000"/>
          <w:shd w:val="clear" w:color="auto" w:fill="FFFFFF"/>
        </w:rPr>
        <w:t xml:space="preserve">LATR2 – </w:t>
      </w:r>
      <w:proofErr w:type="spellStart"/>
      <w:r w:rsidRPr="008F18ED">
        <w:rPr>
          <w:rFonts w:ascii="Calibri" w:eastAsia="Times New Roman" w:hAnsi="Calibri" w:cs="Calibri"/>
          <w:i/>
          <w:iCs/>
          <w:color w:val="FF0000"/>
          <w:shd w:val="clear" w:color="auto" w:fill="FFFFFF"/>
        </w:rPr>
        <w:t>Larrea</w:t>
      </w:r>
      <w:proofErr w:type="spellEnd"/>
      <w:r w:rsidRPr="008F18ED">
        <w:rPr>
          <w:rFonts w:ascii="Calibri" w:eastAsia="Times New Roman" w:hAnsi="Calibri" w:cs="Calibri"/>
          <w:i/>
          <w:iCs/>
          <w:color w:val="FF0000"/>
          <w:shd w:val="clear" w:color="auto" w:fill="FFFFFF"/>
        </w:rPr>
        <w:t xml:space="preserve"> </w:t>
      </w:r>
      <w:proofErr w:type="spellStart"/>
      <w:r w:rsidRPr="008F18ED">
        <w:rPr>
          <w:rFonts w:ascii="Calibri" w:eastAsia="Times New Roman" w:hAnsi="Calibri" w:cs="Calibri"/>
          <w:i/>
          <w:iCs/>
          <w:color w:val="FF0000"/>
          <w:shd w:val="clear" w:color="auto" w:fill="FFFFFF"/>
        </w:rPr>
        <w:t>tridentata</w:t>
      </w:r>
      <w:proofErr w:type="spellEnd"/>
    </w:p>
    <w:p w14:paraId="5F400B87" w14:textId="77777777" w:rsidR="004B6751" w:rsidRDefault="004B6751"/>
    <w:p w14:paraId="37071648" w14:textId="77777777" w:rsidR="004B6751" w:rsidRDefault="004B6751" w:rsidP="004B6751">
      <w:pPr>
        <w:pStyle w:val="Heading2"/>
      </w:pPr>
      <w:r>
        <w:t>Methods</w:t>
      </w:r>
    </w:p>
    <w:p w14:paraId="25EE92A3" w14:textId="19498BF0" w:rsidR="004B6751" w:rsidRDefault="00B96369">
      <w:r>
        <w:t>B</w:t>
      </w:r>
      <w:r w:rsidR="004B6751">
        <w:t>e specific</w:t>
      </w:r>
      <w:r>
        <w:t>. I</w:t>
      </w:r>
      <w:r w:rsidR="004B6751">
        <w:t>nclude instrument descriptions</w:t>
      </w:r>
      <w:r w:rsidR="006C483A">
        <w:t xml:space="preserve"> (name, manufacturer, model number)</w:t>
      </w:r>
      <w:r w:rsidR="004B6751">
        <w:t>, or point to a protocol online</w:t>
      </w:r>
      <w:r w:rsidR="005A5F87">
        <w:t>. I</w:t>
      </w:r>
      <w:r w:rsidR="000F1346">
        <w:t>f this is a data compilation</w:t>
      </w:r>
      <w:r>
        <w:t>,</w:t>
      </w:r>
      <w:r w:rsidR="000F1346">
        <w:t xml:space="preserve"> specify datasets used, preferably their DOI or URL plus general citation information</w:t>
      </w:r>
      <w:r w:rsidR="005A5F87">
        <w:t>.</w:t>
      </w:r>
      <w:r w:rsidR="005E1D23">
        <w:t xml:space="preserve"> If the data package is associated with a manuscript, you may paste the methods from the manuscript.</w:t>
      </w:r>
    </w:p>
    <w:p w14:paraId="358A4610" w14:textId="45845536" w:rsidR="00CB0646" w:rsidRDefault="00CB0646" w:rsidP="00CB0646">
      <w:pPr>
        <w:rPr>
          <w:color w:val="FF0000"/>
        </w:rPr>
      </w:pPr>
      <w:r w:rsidRPr="00CB0646">
        <w:rPr>
          <w:color w:val="FF0000"/>
        </w:rPr>
        <w:t xml:space="preserve">Collection of </w:t>
      </w:r>
      <w:proofErr w:type="spellStart"/>
      <w:r w:rsidRPr="00CB0646">
        <w:rPr>
          <w:color w:val="FF0000"/>
        </w:rPr>
        <w:t>creosotebush</w:t>
      </w:r>
      <w:proofErr w:type="spellEnd"/>
      <w:r w:rsidRPr="00CB0646">
        <w:rPr>
          <w:color w:val="FF0000"/>
        </w:rPr>
        <w:t xml:space="preserve"> demographic data occurred during </w:t>
      </w:r>
      <w:del w:id="107" w:author="Thomas E Miller" w:date="2020-04-23T10:49:00Z">
        <w:r w:rsidRPr="00CB0646" w:rsidDel="00E14BF2">
          <w:rPr>
            <w:color w:val="FF0000"/>
          </w:rPr>
          <w:delText>the early summer</w:delText>
        </w:r>
      </w:del>
      <w:ins w:id="108" w:author="Thomas E Miller" w:date="2020-04-23T10:49:00Z">
        <w:r w:rsidR="00E14BF2">
          <w:rPr>
            <w:color w:val="FF0000"/>
          </w:rPr>
          <w:t>early June</w:t>
        </w:r>
      </w:ins>
      <w:r w:rsidRPr="00CB0646">
        <w:rPr>
          <w:color w:val="FF0000"/>
        </w:rPr>
        <w:t xml:space="preserve"> of every year from 2013-2017, at the </w:t>
      </w:r>
      <w:proofErr w:type="spellStart"/>
      <w:r w:rsidRPr="00CB0646">
        <w:rPr>
          <w:color w:val="FF0000"/>
        </w:rPr>
        <w:t>Sevilleta</w:t>
      </w:r>
      <w:proofErr w:type="spellEnd"/>
      <w:r w:rsidRPr="00CB0646">
        <w:rPr>
          <w:color w:val="FF0000"/>
        </w:rPr>
        <w:t xml:space="preserve"> National Wildlife Refuge LTER site in central New Mexico. Four diﬀerent sampling sites in the eastern part of the reserve were designated, with each of the sites containing 3 diﬀerent transects. Lengths of these transects varied from 200 to 600 m, and no two sites had identical compositions of transect lengths. Transect length was determined by the strength of vegetation transition, as areas where shrubland more quickly transitions to grassland do not need as long of a transect to capture the gradient of densities as a more gradual transition does. All transects were placed longitudinally along the shrubland-grassland ecotone so a full range of shrub densities could be captured; each transect spanned shrub-</w:t>
      </w:r>
      <w:proofErr w:type="gramStart"/>
      <w:r w:rsidRPr="00CB0646">
        <w:rPr>
          <w:color w:val="FF0000"/>
        </w:rPr>
        <w:t>dense ”core</w:t>
      </w:r>
      <w:proofErr w:type="gramEnd"/>
      <w:r w:rsidRPr="00CB0646">
        <w:rPr>
          <w:color w:val="FF0000"/>
        </w:rPr>
        <w:t>” areas as well as grasslands with few shrubs and the transition zones in between</w:t>
      </w:r>
      <w:r>
        <w:rPr>
          <w:color w:val="FF0000"/>
        </w:rPr>
        <w:t>.</w:t>
      </w:r>
    </w:p>
    <w:p w14:paraId="72965701" w14:textId="2ABD88F4" w:rsidR="00CB0646" w:rsidRDefault="00F54CEF" w:rsidP="00CB0646">
      <w:pPr>
        <w:rPr>
          <w:color w:val="FF0000"/>
        </w:rPr>
      </w:pPr>
      <w:ins w:id="109" w:author="Thomas E Miller" w:date="2020-04-23T10:38:00Z">
        <w:r>
          <w:rPr>
            <w:color w:val="FF0000"/>
          </w:rPr>
          <w:lastRenderedPageBreak/>
          <w:t xml:space="preserve">At 50-meter intervals, </w:t>
        </w:r>
      </w:ins>
      <w:del w:id="110" w:author="Thomas E Miller" w:date="2020-04-23T10:38:00Z">
        <w:r w:rsidR="00CB0646" w:rsidRPr="00CB0646" w:rsidDel="00F54CEF">
          <w:rPr>
            <w:color w:val="FF0000"/>
          </w:rPr>
          <w:delText>A</w:delText>
        </w:r>
      </w:del>
      <w:ins w:id="111" w:author="Thomas E Miller" w:date="2020-04-23T10:38:00Z">
        <w:r>
          <w:rPr>
            <w:color w:val="FF0000"/>
          </w:rPr>
          <w:t>a</w:t>
        </w:r>
      </w:ins>
      <w:r w:rsidR="00CB0646" w:rsidRPr="00CB0646">
        <w:rPr>
          <w:color w:val="FF0000"/>
        </w:rPr>
        <w:t xml:space="preserve"> subset of the shrubs </w:t>
      </w:r>
      <w:r w:rsidR="00CB0646">
        <w:rPr>
          <w:color w:val="FF0000"/>
        </w:rPr>
        <w:t>within 1 m on each side of the transect</w:t>
      </w:r>
      <w:r w:rsidR="00CB0646" w:rsidRPr="00CB0646">
        <w:rPr>
          <w:color w:val="FF0000"/>
        </w:rPr>
        <w:t xml:space="preserve"> were tagged, with each</w:t>
      </w:r>
      <w:r w:rsidR="00CB0646">
        <w:rPr>
          <w:color w:val="FF0000"/>
        </w:rPr>
        <w:t xml:space="preserve"> </w:t>
      </w:r>
      <w:r w:rsidR="00CB0646" w:rsidRPr="00CB0646">
        <w:rPr>
          <w:color w:val="FF0000"/>
        </w:rPr>
        <w:t xml:space="preserve">plant given a unique identiﬁer that allowed it to be </w:t>
      </w:r>
      <w:proofErr w:type="spellStart"/>
      <w:r w:rsidR="00CB0646" w:rsidRPr="00CB0646">
        <w:rPr>
          <w:color w:val="FF0000"/>
        </w:rPr>
        <w:t>recognised</w:t>
      </w:r>
      <w:proofErr w:type="spellEnd"/>
      <w:r w:rsidR="00CB0646" w:rsidRPr="00CB0646">
        <w:rPr>
          <w:color w:val="FF0000"/>
        </w:rPr>
        <w:t xml:space="preserve"> based on sampling site,</w:t>
      </w:r>
      <w:r w:rsidR="00CB0646">
        <w:rPr>
          <w:color w:val="FF0000"/>
        </w:rPr>
        <w:t xml:space="preserve"> </w:t>
      </w:r>
      <w:r w:rsidR="00CB0646" w:rsidRPr="00CB0646">
        <w:rPr>
          <w:color w:val="FF0000"/>
        </w:rPr>
        <w:t>transect number, and location within 50-m and 5-m subsections. These tagged shrubs</w:t>
      </w:r>
      <w:r w:rsidR="00CB0646">
        <w:rPr>
          <w:color w:val="FF0000"/>
        </w:rPr>
        <w:t xml:space="preserve"> </w:t>
      </w:r>
      <w:r w:rsidR="00CB0646" w:rsidRPr="00CB0646">
        <w:rPr>
          <w:color w:val="FF0000"/>
        </w:rPr>
        <w:t xml:space="preserve">then had various demographic measurements recorded on an annual basis. </w:t>
      </w:r>
      <w:del w:id="112" w:author="Thomas E Miller" w:date="2020-04-23T10:39:00Z">
        <w:r w:rsidR="00CB0646" w:rsidRPr="00CB0646" w:rsidDel="00F54CEF">
          <w:rPr>
            <w:color w:val="FF0000"/>
          </w:rPr>
          <w:delText>Maximum</w:delText>
        </w:r>
        <w:r w:rsidR="00CB0646" w:rsidDel="00F54CEF">
          <w:rPr>
            <w:color w:val="FF0000"/>
          </w:rPr>
          <w:delText xml:space="preserve"> </w:delText>
        </w:r>
        <w:r w:rsidR="00CB0646" w:rsidRPr="00CB0646" w:rsidDel="00F54CEF">
          <w:rPr>
            <w:color w:val="FF0000"/>
          </w:rPr>
          <w:delText>width, length, and h</w:delText>
        </w:r>
      </w:del>
      <w:ins w:id="113" w:author="Thomas E Miller" w:date="2020-04-23T10:39:00Z">
        <w:r>
          <w:rPr>
            <w:color w:val="FF0000"/>
          </w:rPr>
          <w:t>H</w:t>
        </w:r>
      </w:ins>
      <w:r w:rsidR="00CB0646" w:rsidRPr="00CB0646">
        <w:rPr>
          <w:color w:val="FF0000"/>
        </w:rPr>
        <w:t>eight</w:t>
      </w:r>
      <w:ins w:id="114" w:author="Thomas E Miller" w:date="2020-04-23T10:39:00Z">
        <w:r>
          <w:rPr>
            <w:color w:val="FF0000"/>
          </w:rPr>
          <w:t>, maximum width, and width perpendicular to the maximum</w:t>
        </w:r>
      </w:ins>
      <w:r w:rsidR="00CB0646" w:rsidRPr="00CB0646">
        <w:rPr>
          <w:color w:val="FF0000"/>
        </w:rPr>
        <w:t xml:space="preserve"> on each shrub were measured in order to </w:t>
      </w:r>
      <w:r w:rsidR="00CB0646">
        <w:rPr>
          <w:color w:val="FF0000"/>
        </w:rPr>
        <w:t>estimate size</w:t>
      </w:r>
      <w:r w:rsidR="00CB0646" w:rsidRPr="00CB0646">
        <w:rPr>
          <w:color w:val="FF0000"/>
        </w:rPr>
        <w:t>. Survival status of the shrubs was also recorded,</w:t>
      </w:r>
      <w:r w:rsidR="00CB0646">
        <w:rPr>
          <w:color w:val="FF0000"/>
        </w:rPr>
        <w:t xml:space="preserve"> </w:t>
      </w:r>
      <w:r w:rsidR="00CB0646" w:rsidRPr="00CB0646">
        <w:rPr>
          <w:color w:val="FF0000"/>
        </w:rPr>
        <w:t>with dead individuals being noted and excluded from measurements in subsequent years.</w:t>
      </w:r>
      <w:r w:rsidR="00CB0646">
        <w:rPr>
          <w:color w:val="FF0000"/>
        </w:rPr>
        <w:t xml:space="preserve"> </w:t>
      </w:r>
      <w:r w:rsidR="00CB0646" w:rsidRPr="00CB0646">
        <w:rPr>
          <w:color w:val="FF0000"/>
        </w:rPr>
        <w:t>Counts of ﬂowers and fruits on each shrub were recorded as well. In instances where</w:t>
      </w:r>
      <w:r w:rsidR="00CB0646">
        <w:rPr>
          <w:color w:val="FF0000"/>
        </w:rPr>
        <w:t xml:space="preserve"> </w:t>
      </w:r>
      <w:r w:rsidR="00CB0646" w:rsidRPr="00CB0646">
        <w:rPr>
          <w:color w:val="FF0000"/>
        </w:rPr>
        <w:t>shrubs had large numbers of reproductive structures that would prove diﬃcult to reliably</w:t>
      </w:r>
      <w:r w:rsidR="00CB0646">
        <w:rPr>
          <w:color w:val="FF0000"/>
        </w:rPr>
        <w:t xml:space="preserve"> </w:t>
      </w:r>
      <w:r w:rsidR="00CB0646" w:rsidRPr="00CB0646">
        <w:rPr>
          <w:color w:val="FF0000"/>
        </w:rPr>
        <w:t>count, estimates were made, with a more accurate count on a fraction of the shrub being</w:t>
      </w:r>
      <w:r w:rsidR="00CB0646">
        <w:rPr>
          <w:color w:val="FF0000"/>
        </w:rPr>
        <w:t xml:space="preserve"> </w:t>
      </w:r>
      <w:r w:rsidR="00CB0646" w:rsidRPr="00CB0646">
        <w:rPr>
          <w:color w:val="FF0000"/>
        </w:rPr>
        <w:t>extrapolated to the entire individual. The position of each shrub along the transect was</w:t>
      </w:r>
      <w:r w:rsidR="00CB0646">
        <w:rPr>
          <w:color w:val="FF0000"/>
        </w:rPr>
        <w:t xml:space="preserve"> </w:t>
      </w:r>
      <w:r w:rsidR="00CB0646" w:rsidRPr="00CB0646">
        <w:rPr>
          <w:color w:val="FF0000"/>
        </w:rPr>
        <w:t>noted to a resolution of 5 m so that it could be matched with the baseline density of its</w:t>
      </w:r>
      <w:r w:rsidR="00CB0646">
        <w:rPr>
          <w:color w:val="FF0000"/>
        </w:rPr>
        <w:t xml:space="preserve"> </w:t>
      </w:r>
      <w:r w:rsidR="00CB0646" w:rsidRPr="00CB0646">
        <w:rPr>
          <w:color w:val="FF0000"/>
        </w:rPr>
        <w:t>corresponding subsection. For shrubs in which a given 5-m subsection was not recorded,</w:t>
      </w:r>
      <w:r w:rsidR="00CB0646">
        <w:rPr>
          <w:color w:val="FF0000"/>
        </w:rPr>
        <w:t xml:space="preserve"> </w:t>
      </w:r>
      <w:r w:rsidR="00CB0646" w:rsidRPr="00CB0646">
        <w:rPr>
          <w:color w:val="FF0000"/>
        </w:rPr>
        <w:t>their position was estimated to the nearest 50 m; however, compared to the number of</w:t>
      </w:r>
      <w:r w:rsidR="00CB0646">
        <w:rPr>
          <w:color w:val="FF0000"/>
        </w:rPr>
        <w:t xml:space="preserve"> </w:t>
      </w:r>
      <w:r w:rsidR="00CB0646" w:rsidRPr="00CB0646">
        <w:rPr>
          <w:color w:val="FF0000"/>
        </w:rPr>
        <w:t>ﬁner-resolution 5-m subsections, this occurred relatively infrequently. Establishment of</w:t>
      </w:r>
      <w:r w:rsidR="00CB0646">
        <w:rPr>
          <w:color w:val="FF0000"/>
        </w:rPr>
        <w:t xml:space="preserve"> </w:t>
      </w:r>
      <w:r w:rsidR="00CB0646" w:rsidRPr="00CB0646">
        <w:rPr>
          <w:color w:val="FF0000"/>
        </w:rPr>
        <w:t>recruits was also accounted for</w:t>
      </w:r>
      <w:ins w:id="115" w:author="Thomas E Miller" w:date="2020-04-23T10:40:00Z">
        <w:r>
          <w:rPr>
            <w:color w:val="FF0000"/>
          </w:rPr>
          <w:t xml:space="preserve">. Each year we searched for new recruits within 1-m </w:t>
        </w:r>
      </w:ins>
      <w:ins w:id="116" w:author="Thomas E Miller" w:date="2020-04-23T10:41:00Z">
        <w:r>
          <w:rPr>
            <w:color w:val="FF0000"/>
          </w:rPr>
          <w:t xml:space="preserve">on either side of the entire transect length. </w:t>
        </w:r>
      </w:ins>
      <w:del w:id="117" w:author="Thomas E Miller" w:date="2020-04-23T10:41:00Z">
        <w:r w:rsidR="00CB0646" w:rsidRPr="00CB0646" w:rsidDel="00F54CEF">
          <w:rPr>
            <w:color w:val="FF0000"/>
          </w:rPr>
          <w:delText>, with n</w:delText>
        </w:r>
      </w:del>
      <w:ins w:id="118" w:author="Thomas E Miller" w:date="2020-04-23T10:41:00Z">
        <w:r>
          <w:rPr>
            <w:color w:val="FF0000"/>
          </w:rPr>
          <w:t>N</w:t>
        </w:r>
      </w:ins>
      <w:r w:rsidR="00CB0646" w:rsidRPr="00CB0646">
        <w:rPr>
          <w:color w:val="FF0000"/>
        </w:rPr>
        <w:t xml:space="preserve">ew recruits </w:t>
      </w:r>
      <w:del w:id="119" w:author="Thomas E Miller" w:date="2020-04-23T10:41:00Z">
        <w:r w:rsidR="00CB0646" w:rsidRPr="00CB0646" w:rsidDel="00F54CEF">
          <w:rPr>
            <w:color w:val="FF0000"/>
          </w:rPr>
          <w:delText>observed within the study area</w:delText>
        </w:r>
      </w:del>
      <w:ins w:id="120" w:author="Thomas E Miller" w:date="2020-04-23T10:41:00Z">
        <w:r>
          <w:rPr>
            <w:color w:val="FF0000"/>
          </w:rPr>
          <w:t>were</w:t>
        </w:r>
      </w:ins>
      <w:r w:rsidR="00CB0646" w:rsidRPr="00CB0646">
        <w:rPr>
          <w:color w:val="FF0000"/>
        </w:rPr>
        <w:t xml:space="preserve"> tagged</w:t>
      </w:r>
      <w:r w:rsidR="00CB0646">
        <w:rPr>
          <w:color w:val="FF0000"/>
        </w:rPr>
        <w:t xml:space="preserve"> </w:t>
      </w:r>
      <w:r w:rsidR="00CB0646" w:rsidRPr="00CB0646">
        <w:rPr>
          <w:color w:val="FF0000"/>
        </w:rPr>
        <w:t xml:space="preserve">and </w:t>
      </w:r>
      <w:del w:id="121" w:author="Thomas E Miller" w:date="2020-04-23T10:41:00Z">
        <w:r w:rsidR="00CB0646" w:rsidRPr="00CB0646" w:rsidDel="00F54CEF">
          <w:rPr>
            <w:color w:val="FF0000"/>
          </w:rPr>
          <w:delText>measured</w:delText>
        </w:r>
      </w:del>
      <w:ins w:id="122" w:author="Thomas E Miller" w:date="2020-04-23T10:41:00Z">
        <w:r>
          <w:rPr>
            <w:color w:val="FF0000"/>
          </w:rPr>
          <w:t>added to the demographic census</w:t>
        </w:r>
      </w:ins>
      <w:r w:rsidR="00CB0646">
        <w:rPr>
          <w:color w:val="FF0000"/>
        </w:rPr>
        <w:t>.</w:t>
      </w:r>
    </w:p>
    <w:p w14:paraId="2DA600BA" w14:textId="565EC182" w:rsidR="00CB0646" w:rsidRPr="00CB0646" w:rsidDel="00F54CEF" w:rsidRDefault="00F54CEF" w:rsidP="00CB0646">
      <w:pPr>
        <w:rPr>
          <w:del w:id="123" w:author="Thomas E Miller" w:date="2020-04-23T10:41:00Z"/>
          <w:color w:val="FF0000"/>
        </w:rPr>
      </w:pPr>
      <w:ins w:id="124" w:author="Thomas E Miller" w:date="2020-04-23T10:41:00Z">
        <w:r>
          <w:rPr>
            <w:iCs/>
            <w:color w:val="FF0000"/>
          </w:rPr>
          <w:t xml:space="preserve">In addition to the observational census, we also conducted </w:t>
        </w:r>
      </w:ins>
      <w:ins w:id="125" w:author="Thomas E Miller" w:date="2020-04-23T10:42:00Z">
        <w:r>
          <w:rPr>
            <w:iCs/>
            <w:color w:val="FF0000"/>
          </w:rPr>
          <w:t xml:space="preserve">a transplant experiment to assess survival of shrub recruits at different densities along the ecotone transects. Seeds were collected </w:t>
        </w:r>
      </w:ins>
      <w:ins w:id="126" w:author="Thomas E Miller" w:date="2020-04-23T10:43:00Z">
        <w:r>
          <w:rPr>
            <w:iCs/>
            <w:color w:val="FF0000"/>
          </w:rPr>
          <w:t xml:space="preserve">in 2014, germinated in Rice University greenhouses, and </w:t>
        </w:r>
      </w:ins>
      <w:ins w:id="127" w:author="Thomas E Miller" w:date="2020-04-23T10:44:00Z">
        <w:r>
          <w:rPr>
            <w:iCs/>
            <w:color w:val="FF0000"/>
          </w:rPr>
          <w:t xml:space="preserve">seedlings </w:t>
        </w:r>
      </w:ins>
      <w:ins w:id="128" w:author="Thomas E Miller" w:date="2020-04-23T10:45:00Z">
        <w:r>
          <w:rPr>
            <w:iCs/>
            <w:color w:val="FF0000"/>
          </w:rPr>
          <w:t xml:space="preserve">were brought back </w:t>
        </w:r>
      </w:ins>
      <w:ins w:id="129" w:author="Thomas E Miller" w:date="2020-04-23T10:46:00Z">
        <w:r>
          <w:rPr>
            <w:iCs/>
            <w:color w:val="FF0000"/>
          </w:rPr>
          <w:t>to the SEV for transplanting July 25 – August 2, 2015. We planted 48 t</w:t>
        </w:r>
      </w:ins>
      <w:ins w:id="130" w:author="Thomas E Miller" w:date="2020-04-23T10:47:00Z">
        <w:r>
          <w:rPr>
            <w:iCs/>
            <w:color w:val="FF0000"/>
          </w:rPr>
          <w:t xml:space="preserve">ransplants along each transect, distributed across 12 1m x 1m plots with 4 transplants per 0.5m x 0.5m subplot. </w:t>
        </w:r>
        <w:r w:rsidR="00E14BF2">
          <w:rPr>
            <w:iCs/>
            <w:color w:val="FF0000"/>
          </w:rPr>
          <w:t xml:space="preserve">Plots were </w:t>
        </w:r>
      </w:ins>
      <w:ins w:id="131" w:author="Thomas E Miller" w:date="2020-04-23T10:48:00Z">
        <w:r w:rsidR="00E14BF2">
          <w:rPr>
            <w:iCs/>
            <w:color w:val="FF0000"/>
          </w:rPr>
          <w:t>placed unevenly along transects</w:t>
        </w:r>
      </w:ins>
      <w:ins w:id="132" w:author="Thomas E Miller" w:date="2020-04-23T10:47:00Z">
        <w:r w:rsidR="00E14BF2">
          <w:rPr>
            <w:iCs/>
            <w:color w:val="FF0000"/>
          </w:rPr>
          <w:t xml:space="preserve"> to sample </w:t>
        </w:r>
      </w:ins>
      <w:ins w:id="133" w:author="Thomas E Miller" w:date="2020-04-23T10:48:00Z">
        <w:r w:rsidR="00E14BF2">
          <w:rPr>
            <w:iCs/>
            <w:color w:val="FF0000"/>
          </w:rPr>
          <w:t xml:space="preserve">as much variation in shrub density as possible. </w:t>
        </w:r>
      </w:ins>
      <w:ins w:id="134" w:author="Thomas E Miller" w:date="2020-04-23T10:49:00Z">
        <w:r w:rsidR="00E14BF2">
          <w:rPr>
            <w:iCs/>
            <w:color w:val="FF0000"/>
          </w:rPr>
          <w:t xml:space="preserve">Transplant survival and size were recorded in October 2015 and again in June 2016, at the time of the observational census. </w:t>
        </w:r>
      </w:ins>
      <w:del w:id="135" w:author="Thomas E Miller" w:date="2020-04-23T10:41:00Z">
        <w:r w:rsidR="00CB0646" w:rsidDel="00F54CEF">
          <w:rPr>
            <w:i/>
            <w:iCs/>
            <w:color w:val="FF0000"/>
          </w:rPr>
          <w:delText>Paragraph about the transplant experiment.</w:delText>
        </w:r>
      </w:del>
    </w:p>
    <w:p w14:paraId="4C7C3FD2" w14:textId="77777777" w:rsidR="00FE0A84" w:rsidRDefault="00FE0A84"/>
    <w:p w14:paraId="55A93580" w14:textId="77777777" w:rsidR="004B6751" w:rsidRDefault="006467BA" w:rsidP="00FE0A84">
      <w:pPr>
        <w:pStyle w:val="Heading2"/>
      </w:pPr>
      <w:r>
        <w:t>Data Table</w:t>
      </w:r>
    </w:p>
    <w:p w14:paraId="57766403" w14:textId="2811060E" w:rsidR="00FE0A84" w:rsidRDefault="00FE0A84" w:rsidP="000F06E9">
      <w:pPr>
        <w:pStyle w:val="ListParagraph"/>
        <w:numPr>
          <w:ilvl w:val="0"/>
          <w:numId w:val="4"/>
        </w:numPr>
      </w:pPr>
      <w:r>
        <w:t xml:space="preserve">Column name: exactly as it appears in the </w:t>
      </w:r>
      <w:r w:rsidR="000F1346">
        <w:t>dataset</w:t>
      </w:r>
      <w:r>
        <w:t xml:space="preserve">. </w:t>
      </w:r>
      <w:r w:rsidR="00B96369">
        <w:t>A</w:t>
      </w:r>
      <w:r>
        <w:t>void special characters, dashes and spaces.</w:t>
      </w:r>
      <w:r w:rsidR="005A5F87">
        <w:t xml:space="preserve">  See tips at the beginning of this template.</w:t>
      </w:r>
    </w:p>
    <w:p w14:paraId="73E7B23C" w14:textId="41AD8402" w:rsidR="00FE0A84" w:rsidRDefault="00FE0A84" w:rsidP="000F06E9">
      <w:pPr>
        <w:pStyle w:val="ListParagraph"/>
        <w:numPr>
          <w:ilvl w:val="0"/>
          <w:numId w:val="4"/>
        </w:numPr>
      </w:pPr>
      <w:r>
        <w:t>Description</w:t>
      </w:r>
      <w:r w:rsidR="007157BB">
        <w:t xml:space="preserve"> of the variable</w:t>
      </w:r>
      <w:r>
        <w:t>: be specific, it can be lengthy</w:t>
      </w:r>
    </w:p>
    <w:p w14:paraId="1AAD9E43" w14:textId="4939D68A" w:rsidR="00FE0A84" w:rsidRDefault="00FE0A84" w:rsidP="000F06E9">
      <w:pPr>
        <w:pStyle w:val="ListParagraph"/>
        <w:numPr>
          <w:ilvl w:val="0"/>
          <w:numId w:val="4"/>
        </w:numPr>
      </w:pPr>
      <w:r>
        <w:t>Unit: avoid special characters and describe units in this pattern: e.g.</w:t>
      </w:r>
      <w:r w:rsidR="005E1D23">
        <w:t>,</w:t>
      </w:r>
      <w:r>
        <w:t xml:space="preserve">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4AE850FC" w:rsidR="00FE0A84" w:rsidRDefault="00FE0A84" w:rsidP="000F06E9">
      <w:pPr>
        <w:pStyle w:val="ListParagraph"/>
        <w:numPr>
          <w:ilvl w:val="0"/>
          <w:numId w:val="4"/>
        </w:numPr>
      </w:pPr>
      <w:r>
        <w:t>Code explanation: if you use codes in your column, explain</w:t>
      </w:r>
      <w:r w:rsidR="00C35090">
        <w:t xml:space="preserve"> them</w:t>
      </w:r>
      <w:r>
        <w:t xml:space="preserve"> in</w:t>
      </w:r>
      <w:r w:rsidR="00227A01">
        <w:t xml:space="preserve"> this</w:t>
      </w:r>
      <w:r>
        <w:t xml:space="preserve"> way: e.g.</w:t>
      </w:r>
      <w:r w:rsidR="005E1D23">
        <w:t>,</w:t>
      </w:r>
      <w:r>
        <w:t xml:space="preserve"> LR=Little Rock Lake, A=Sample suspect, J=Nonstandard routine followed</w:t>
      </w:r>
    </w:p>
    <w:p w14:paraId="55768EF5" w14:textId="40DF5583" w:rsidR="00FE0A84" w:rsidRDefault="00FE0A84" w:rsidP="000F06E9">
      <w:pPr>
        <w:pStyle w:val="ListParagraph"/>
        <w:numPr>
          <w:ilvl w:val="0"/>
          <w:numId w:val="4"/>
        </w:numPr>
      </w:pPr>
      <w:r>
        <w:t xml:space="preserve">Data format: </w:t>
      </w:r>
      <w:r w:rsidR="007157BB">
        <w:t>specify</w:t>
      </w:r>
      <w:r>
        <w:t xml:space="preserve"> exactly how the date and time is formatted</w:t>
      </w:r>
      <w:r w:rsidR="00C35090">
        <w:t>.  Use ISO 8601 date formats. If reporting datetimes, specify the time zone and whether or not daylight savings was observed if that is important to data interpretation. (e.g.</w:t>
      </w:r>
      <w:r w:rsidR="005E1D23">
        <w:t>,</w:t>
      </w:r>
      <w:r w:rsidR="00C35090">
        <w:t xml:space="preserve"> YYYY-MM-DD (2019-02-22), </w:t>
      </w:r>
      <w:proofErr w:type="spellStart"/>
      <w:r w:rsidR="00C35090">
        <w:t>YYYY-MM-DDThh:</w:t>
      </w:r>
      <w:proofErr w:type="gramStart"/>
      <w:r w:rsidR="00C35090">
        <w:t>mm:ssZ</w:t>
      </w:r>
      <w:proofErr w:type="spellEnd"/>
      <w:proofErr w:type="gramEnd"/>
      <w:r w:rsidR="00C35090">
        <w:t xml:space="preserve"> (2019-02-22 14:33:23)). See the </w:t>
      </w:r>
      <w:hyperlink r:id="rId20" w:history="1">
        <w:r w:rsidR="00C35090" w:rsidRPr="00C35090">
          <w:rPr>
            <w:rStyle w:val="Hyperlink"/>
          </w:rPr>
          <w:t>Wikipedia 'ISO 8601'</w:t>
        </w:r>
      </w:hyperlink>
      <w:r w:rsidR="00C35090">
        <w:t xml:space="preserve"> page for more info.</w:t>
      </w:r>
      <w:r w:rsidR="00A8128A">
        <w:t xml:space="preserve"> If you are trying to convert Excel date formats to ISO 8601, see the </w:t>
      </w:r>
      <w:r w:rsidR="000132F3">
        <w:t xml:space="preserve">most upvoted answer by Dirk Bester on </w:t>
      </w:r>
      <w:hyperlink r:id="rId21" w:history="1">
        <w:r w:rsidR="000132F3" w:rsidRPr="000132F3">
          <w:rPr>
            <w:rStyle w:val="Hyperlink"/>
          </w:rPr>
          <w:t>this Stack Overflow page</w:t>
        </w:r>
      </w:hyperlink>
      <w:r w:rsidR="000132F3">
        <w:t>.</w:t>
      </w:r>
    </w:p>
    <w:p w14:paraId="40573322" w14:textId="1E18493A" w:rsidR="00FE0A84" w:rsidRDefault="00FE0A84" w:rsidP="000F06E9">
      <w:pPr>
        <w:pStyle w:val="ListParagraph"/>
        <w:numPr>
          <w:ilvl w:val="0"/>
          <w:numId w:val="4"/>
        </w:numPr>
      </w:pPr>
      <w:r>
        <w:t xml:space="preserve">If a code for no data </w:t>
      </w:r>
      <w:r w:rsidR="00B96369">
        <w:t xml:space="preserve">or missing data </w:t>
      </w:r>
      <w:r>
        <w:t>is used</w:t>
      </w:r>
      <w:r w:rsidR="00B96369">
        <w:t>,</w:t>
      </w:r>
      <w:r>
        <w:t xml:space="preserve"> specify</w:t>
      </w:r>
      <w:r w:rsidR="00B96369">
        <w:t xml:space="preserve"> what the code is</w:t>
      </w:r>
      <w:r w:rsidR="00C35090">
        <w:t>.</w:t>
      </w:r>
      <w:r>
        <w:t xml:space="preserve"> </w:t>
      </w:r>
      <w:r w:rsidR="00C35090">
        <w:t>(</w:t>
      </w:r>
      <w:r>
        <w:t>e.g.</w:t>
      </w:r>
      <w:r w:rsidR="005E1D23">
        <w:t>,</w:t>
      </w:r>
      <w:r>
        <w:t xml:space="preserve"> -99999</w:t>
      </w:r>
      <w:r w:rsidR="00C35090">
        <w:t xml:space="preserve"> or NA)</w:t>
      </w:r>
    </w:p>
    <w:p w14:paraId="48404894" w14:textId="77777777" w:rsidR="00C35090" w:rsidRDefault="00C35090" w:rsidP="00FE0A84">
      <w:pPr>
        <w:rPr>
          <w:b/>
          <w:sz w:val="26"/>
          <w:szCs w:val="26"/>
        </w:rPr>
      </w:pPr>
    </w:p>
    <w:p w14:paraId="2A715F85" w14:textId="6B2B453F" w:rsidR="007452FB" w:rsidRDefault="007452FB" w:rsidP="00FE0A84">
      <w:r w:rsidRPr="007452FB">
        <w:rPr>
          <w:b/>
          <w:sz w:val="26"/>
          <w:szCs w:val="26"/>
        </w:rPr>
        <w:lastRenderedPageBreak/>
        <w:t>Table description:</w:t>
      </w:r>
      <w:r>
        <w:rPr>
          <w:b/>
          <w:sz w:val="28"/>
          <w:szCs w:val="28"/>
        </w:rPr>
        <w:t xml:space="preserve"> </w:t>
      </w:r>
      <w:r>
        <w:t xml:space="preserve">Add a </w:t>
      </w:r>
      <w:r w:rsidR="00C35090">
        <w:t xml:space="preserve">brief </w:t>
      </w:r>
      <w:r>
        <w:t>description for each table</w:t>
      </w:r>
    </w:p>
    <w:p w14:paraId="760C6756" w14:textId="10D8C51A" w:rsidR="00B96369" w:rsidRDefault="00B96369" w:rsidP="00FE0A84">
      <w:r>
        <w:t>Add rows as needed</w:t>
      </w:r>
      <w:r w:rsidR="007157BB">
        <w:t>.  Use a separate table for each data file in your data package.</w:t>
      </w:r>
    </w:p>
    <w:p w14:paraId="31CC4DF7" w14:textId="36C16BA7" w:rsidR="00CB0646" w:rsidRDefault="00CB0646" w:rsidP="00FE0A84">
      <w:pPr>
        <w:rPr>
          <w:b/>
          <w:bCs/>
        </w:rPr>
      </w:pPr>
    </w:p>
    <w:p w14:paraId="354BA7FB" w14:textId="0DFB53C7" w:rsidR="00CB0646" w:rsidRPr="00CB0646" w:rsidRDefault="00CB0646" w:rsidP="00CB0646">
      <w:pPr>
        <w:spacing w:after="40"/>
      </w:pPr>
      <w:proofErr w:type="spellStart"/>
      <w:r>
        <w:rPr>
          <w:b/>
          <w:bCs/>
        </w:rPr>
        <w:t>LT_DemographyData</w:t>
      </w:r>
      <w:proofErr w:type="spellEnd"/>
      <w:r>
        <w:t>: Demographic data from annual surveys on tagged individuals.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404"/>
        <w:gridCol w:w="3403"/>
        <w:gridCol w:w="2552"/>
        <w:gridCol w:w="991"/>
      </w:tblGrid>
      <w:tr w:rsidR="0084322F" w14:paraId="26C183D4" w14:textId="77777777" w:rsidTr="00467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4" w:type="dxa"/>
          </w:tcPr>
          <w:p w14:paraId="0A335A8A" w14:textId="77777777" w:rsidR="0084322F" w:rsidRDefault="0084322F">
            <w:r>
              <w:t>Column name</w:t>
            </w:r>
          </w:p>
        </w:tc>
        <w:tc>
          <w:tcPr>
            <w:tcW w:w="3403"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552"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991" w:type="dxa"/>
          </w:tcPr>
          <w:p w14:paraId="6EB4BCF2" w14:textId="77777777" w:rsidR="0084322F" w:rsidRDefault="0084322F">
            <w:pPr>
              <w:cnfStyle w:val="100000000000" w:firstRow="1" w:lastRow="0" w:firstColumn="0" w:lastColumn="0" w:oddVBand="0" w:evenVBand="0" w:oddHBand="0" w:evenHBand="0" w:firstRowFirstColumn="0" w:firstRowLastColumn="0" w:lastRowFirstColumn="0" w:lastRowLastColumn="0"/>
            </w:pPr>
            <w:r>
              <w:t>Empty value code</w:t>
            </w:r>
          </w:p>
        </w:tc>
      </w:tr>
      <w:tr w:rsidR="0084322F" w14:paraId="1BE6637E"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68EB35DA" w14:textId="5776FC93" w:rsidR="0084322F" w:rsidRPr="00E35A88" w:rsidRDefault="00E35A88">
            <w:r w:rsidRPr="00E35A88">
              <w:t>site</w:t>
            </w:r>
          </w:p>
        </w:tc>
        <w:tc>
          <w:tcPr>
            <w:tcW w:w="3403" w:type="dxa"/>
          </w:tcPr>
          <w:p w14:paraId="227DE43C" w14:textId="4301CC30" w:rsidR="0084322F" w:rsidRDefault="0023598C">
            <w:pPr>
              <w:cnfStyle w:val="000000000000" w:firstRow="0" w:lastRow="0" w:firstColumn="0" w:lastColumn="0" w:oddVBand="0" w:evenVBand="0" w:oddHBand="0" w:evenHBand="0" w:firstRowFirstColumn="0" w:firstRowLastColumn="0" w:lastRowFirstColumn="0" w:lastRowLastColumn="0"/>
            </w:pPr>
            <w:r w:rsidRPr="0023598C">
              <w:t>One of four different sites</w:t>
            </w:r>
          </w:p>
        </w:tc>
        <w:tc>
          <w:tcPr>
            <w:tcW w:w="2552" w:type="dxa"/>
          </w:tcPr>
          <w:p w14:paraId="7CA68A87" w14:textId="3FD92F45" w:rsidR="0084322F" w:rsidRDefault="00CB4A15">
            <w:pPr>
              <w:cnfStyle w:val="000000000000" w:firstRow="0" w:lastRow="0" w:firstColumn="0" w:lastColumn="0" w:oddVBand="0" w:evenVBand="0" w:oddHBand="0" w:evenHBand="0" w:firstRowFirstColumn="0" w:firstRowLastColumn="0" w:lastRowFirstColumn="0" w:lastRowLastColumn="0"/>
            </w:pPr>
            <w:r w:rsidRPr="0023598C">
              <w:t>PDC</w:t>
            </w:r>
            <w:r>
              <w:t xml:space="preserve"> = Palo </w:t>
            </w:r>
            <w:proofErr w:type="spellStart"/>
            <w:r>
              <w:t>Duro</w:t>
            </w:r>
            <w:proofErr w:type="spellEnd"/>
            <w:r>
              <w:t xml:space="preserve"> Canyon</w:t>
            </w:r>
          </w:p>
          <w:p w14:paraId="1977EEC7" w14:textId="77777777" w:rsidR="00CB4A15" w:rsidRDefault="00CB4A15">
            <w:pPr>
              <w:cnfStyle w:val="000000000000" w:firstRow="0" w:lastRow="0" w:firstColumn="0" w:lastColumn="0" w:oddVBand="0" w:evenVBand="0" w:oddHBand="0" w:evenHBand="0" w:firstRowFirstColumn="0" w:firstRowLastColumn="0" w:lastRowFirstColumn="0" w:lastRowLastColumn="0"/>
            </w:pPr>
            <w:r w:rsidRPr="0023598C">
              <w:t>MOD</w:t>
            </w:r>
            <w:r>
              <w:t xml:space="preserve"> = Middle of Desert</w:t>
            </w:r>
          </w:p>
          <w:p w14:paraId="2900300A" w14:textId="77777777" w:rsidR="00CB4A15" w:rsidRDefault="00CB4A15">
            <w:pPr>
              <w:cnfStyle w:val="000000000000" w:firstRow="0" w:lastRow="0" w:firstColumn="0" w:lastColumn="0" w:oddVBand="0" w:evenVBand="0" w:oddHBand="0" w:evenHBand="0" w:firstRowFirstColumn="0" w:firstRowLastColumn="0" w:lastRowFirstColumn="0" w:lastRowLastColumn="0"/>
            </w:pPr>
            <w:r w:rsidRPr="0023598C">
              <w:t>FPS</w:t>
            </w:r>
            <w:r>
              <w:t xml:space="preserve"> = Five Points Square</w:t>
            </w:r>
          </w:p>
          <w:p w14:paraId="52A984D2" w14:textId="5CC66AF3" w:rsidR="00CB4A15" w:rsidRDefault="00CB4A15">
            <w:pPr>
              <w:cnfStyle w:val="000000000000" w:firstRow="0" w:lastRow="0" w:firstColumn="0" w:lastColumn="0" w:oddVBand="0" w:evenVBand="0" w:oddHBand="0" w:evenHBand="0" w:firstRowFirstColumn="0" w:firstRowLastColumn="0" w:lastRowFirstColumn="0" w:lastRowLastColumn="0"/>
            </w:pPr>
            <w:r>
              <w:t xml:space="preserve">SLP = Southern Los </w:t>
            </w:r>
            <w:proofErr w:type="spellStart"/>
            <w:r>
              <w:t>Pi</w:t>
            </w:r>
            <w:r w:rsidRPr="00CB4A15">
              <w:t>ño</w:t>
            </w:r>
            <w:r>
              <w:t>s</w:t>
            </w:r>
            <w:proofErr w:type="spellEnd"/>
          </w:p>
        </w:tc>
        <w:tc>
          <w:tcPr>
            <w:tcW w:w="991" w:type="dxa"/>
          </w:tcPr>
          <w:p w14:paraId="4C5960E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76E1127F"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7083A4C0" w14:textId="28EDD059" w:rsidR="0084322F" w:rsidRPr="00E35A88" w:rsidRDefault="00E35A88">
            <w:r w:rsidRPr="00E35A88">
              <w:t>transect</w:t>
            </w:r>
          </w:p>
        </w:tc>
        <w:tc>
          <w:tcPr>
            <w:tcW w:w="3403" w:type="dxa"/>
          </w:tcPr>
          <w:p w14:paraId="05543AA3" w14:textId="56D0A600" w:rsidR="0084322F" w:rsidRDefault="0023598C">
            <w:pPr>
              <w:cnfStyle w:val="000000000000" w:firstRow="0" w:lastRow="0" w:firstColumn="0" w:lastColumn="0" w:oddVBand="0" w:evenVBand="0" w:oddHBand="0" w:evenHBand="0" w:firstRowFirstColumn="0" w:firstRowLastColumn="0" w:lastRowFirstColumn="0" w:lastRowLastColumn="0"/>
            </w:pPr>
            <w:r w:rsidRPr="0023598C">
              <w:t>One of 3 transects at a given site</w:t>
            </w:r>
          </w:p>
        </w:tc>
        <w:tc>
          <w:tcPr>
            <w:tcW w:w="2552" w:type="dxa"/>
          </w:tcPr>
          <w:p w14:paraId="0B5A2D73"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991" w:type="dxa"/>
          </w:tcPr>
          <w:p w14:paraId="1D8E4B07"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4FCA4CB7"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338F92DD" w14:textId="3B9B471B" w:rsidR="0084322F" w:rsidRPr="00E35A88" w:rsidRDefault="00CB0646">
            <w:proofErr w:type="spellStart"/>
            <w:proofErr w:type="gramStart"/>
            <w:r>
              <w:t>d</w:t>
            </w:r>
            <w:r w:rsidR="00E35A88" w:rsidRPr="00E35A88">
              <w:t>esignated</w:t>
            </w:r>
            <w:r>
              <w:t>.</w:t>
            </w:r>
            <w:r w:rsidR="00E35A88" w:rsidRPr="00E35A88">
              <w:t>window</w:t>
            </w:r>
            <w:proofErr w:type="spellEnd"/>
            <w:proofErr w:type="gramEnd"/>
          </w:p>
        </w:tc>
        <w:tc>
          <w:tcPr>
            <w:tcW w:w="3403" w:type="dxa"/>
          </w:tcPr>
          <w:p w14:paraId="26020486" w14:textId="7CA2F601" w:rsidR="0084322F" w:rsidRDefault="0023598C">
            <w:pPr>
              <w:cnfStyle w:val="000000000000" w:firstRow="0" w:lastRow="0" w:firstColumn="0" w:lastColumn="0" w:oddVBand="0" w:evenVBand="0" w:oddHBand="0" w:evenHBand="0" w:firstRowFirstColumn="0" w:firstRowLastColumn="0" w:lastRowFirstColumn="0" w:lastRowLastColumn="0"/>
            </w:pPr>
            <w:r w:rsidRPr="0023598C">
              <w:t>50-m resolution location on transect</w:t>
            </w:r>
          </w:p>
        </w:tc>
        <w:tc>
          <w:tcPr>
            <w:tcW w:w="2552" w:type="dxa"/>
          </w:tcPr>
          <w:p w14:paraId="36745329" w14:textId="45E1B45F" w:rsidR="0084322F" w:rsidRDefault="0023598C">
            <w:pPr>
              <w:cnfStyle w:val="000000000000" w:firstRow="0" w:lastRow="0" w:firstColumn="0" w:lastColumn="0" w:oddVBand="0" w:evenVBand="0" w:oddHBand="0" w:evenHBand="0" w:firstRowFirstColumn="0" w:firstRowLastColumn="0" w:lastRowFirstColumn="0" w:lastRowLastColumn="0"/>
            </w:pPr>
            <w:r>
              <w:t>meters</w:t>
            </w:r>
          </w:p>
        </w:tc>
        <w:tc>
          <w:tcPr>
            <w:tcW w:w="991" w:type="dxa"/>
          </w:tcPr>
          <w:p w14:paraId="27A71480"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2FD5D415"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1EEDD6A2" w14:textId="734D48C7" w:rsidR="0084322F" w:rsidRDefault="00CB0646">
            <w:proofErr w:type="spellStart"/>
            <w:proofErr w:type="gramStart"/>
            <w:r>
              <w:t>a</w:t>
            </w:r>
            <w:r w:rsidR="00E35A88" w:rsidRPr="00E35A88">
              <w:t>ctual</w:t>
            </w:r>
            <w:r>
              <w:t>.</w:t>
            </w:r>
            <w:r w:rsidR="00E35A88" w:rsidRPr="00E35A88">
              <w:t>window</w:t>
            </w:r>
            <w:proofErr w:type="spellEnd"/>
            <w:proofErr w:type="gramEnd"/>
          </w:p>
        </w:tc>
        <w:tc>
          <w:tcPr>
            <w:tcW w:w="3403" w:type="dxa"/>
          </w:tcPr>
          <w:p w14:paraId="254FC9A3" w14:textId="5219F038" w:rsidR="0084322F" w:rsidRDefault="0023598C">
            <w:pPr>
              <w:cnfStyle w:val="000000000000" w:firstRow="0" w:lastRow="0" w:firstColumn="0" w:lastColumn="0" w:oddVBand="0" w:evenVBand="0" w:oddHBand="0" w:evenHBand="0" w:firstRowFirstColumn="0" w:firstRowLastColumn="0" w:lastRowFirstColumn="0" w:lastRowLastColumn="0"/>
            </w:pPr>
            <w:r w:rsidRPr="0023598C">
              <w:t>5-m resolution location on transect</w:t>
            </w:r>
          </w:p>
        </w:tc>
        <w:tc>
          <w:tcPr>
            <w:tcW w:w="2552" w:type="dxa"/>
          </w:tcPr>
          <w:p w14:paraId="00F74251" w14:textId="1E3054CB" w:rsidR="0084322F" w:rsidRDefault="0023598C">
            <w:pPr>
              <w:cnfStyle w:val="000000000000" w:firstRow="0" w:lastRow="0" w:firstColumn="0" w:lastColumn="0" w:oddVBand="0" w:evenVBand="0" w:oddHBand="0" w:evenHBand="0" w:firstRowFirstColumn="0" w:firstRowLastColumn="0" w:lastRowFirstColumn="0" w:lastRowLastColumn="0"/>
            </w:pPr>
            <w:r>
              <w:t>meters</w:t>
            </w:r>
          </w:p>
        </w:tc>
        <w:tc>
          <w:tcPr>
            <w:tcW w:w="991" w:type="dxa"/>
          </w:tcPr>
          <w:p w14:paraId="28B7D79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090075" w:rsidRPr="00090075" w14:paraId="165044B7"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3935F904" w14:textId="44DEA5BF" w:rsidR="0084322F" w:rsidRDefault="00E35A88">
            <w:r w:rsidRPr="00E35A88">
              <w:t>plant</w:t>
            </w:r>
          </w:p>
        </w:tc>
        <w:tc>
          <w:tcPr>
            <w:tcW w:w="3403" w:type="dxa"/>
          </w:tcPr>
          <w:p w14:paraId="669EE64E" w14:textId="2AAC4D0F" w:rsidR="0084322F" w:rsidRDefault="0023598C">
            <w:pPr>
              <w:cnfStyle w:val="000000000000" w:firstRow="0" w:lastRow="0" w:firstColumn="0" w:lastColumn="0" w:oddVBand="0" w:evenVBand="0" w:oddHBand="0" w:evenHBand="0" w:firstRowFirstColumn="0" w:firstRowLastColumn="0" w:lastRowFirstColumn="0" w:lastRowLastColumn="0"/>
            </w:pPr>
            <w:r w:rsidRPr="0023598C">
              <w:t>Unique plant number in a given window</w:t>
            </w:r>
          </w:p>
        </w:tc>
        <w:tc>
          <w:tcPr>
            <w:tcW w:w="2552" w:type="dxa"/>
          </w:tcPr>
          <w:p w14:paraId="78F62A6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991" w:type="dxa"/>
          </w:tcPr>
          <w:p w14:paraId="16C4C899"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0B633310"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2068DDA0" w14:textId="5F0EFAB8" w:rsidR="0084322F" w:rsidRDefault="00E35A88">
            <w:r w:rsidRPr="00E35A88">
              <w:t>ID</w:t>
            </w:r>
          </w:p>
        </w:tc>
        <w:tc>
          <w:tcPr>
            <w:tcW w:w="3403" w:type="dxa"/>
          </w:tcPr>
          <w:p w14:paraId="720AFEFD" w14:textId="74FD6F09" w:rsidR="0084322F" w:rsidRDefault="0023598C">
            <w:pPr>
              <w:cnfStyle w:val="000000000000" w:firstRow="0" w:lastRow="0" w:firstColumn="0" w:lastColumn="0" w:oddVBand="0" w:evenVBand="0" w:oddHBand="0" w:evenHBand="0" w:firstRowFirstColumn="0" w:firstRowLastColumn="0" w:lastRowFirstColumn="0" w:lastRowLastColumn="0"/>
            </w:pPr>
            <w:r w:rsidRPr="0023598C">
              <w:t>Unique ID consisting of transect, window, and plant</w:t>
            </w:r>
          </w:p>
        </w:tc>
        <w:tc>
          <w:tcPr>
            <w:tcW w:w="2552" w:type="dxa"/>
          </w:tcPr>
          <w:p w14:paraId="2AE53522" w14:textId="21F96948" w:rsidR="0084322F" w:rsidRDefault="0084322F">
            <w:pPr>
              <w:cnfStyle w:val="000000000000" w:firstRow="0" w:lastRow="0" w:firstColumn="0" w:lastColumn="0" w:oddVBand="0" w:evenVBand="0" w:oddHBand="0" w:evenHBand="0" w:firstRowFirstColumn="0" w:firstRowLastColumn="0" w:lastRowFirstColumn="0" w:lastRowLastColumn="0"/>
            </w:pPr>
          </w:p>
        </w:tc>
        <w:tc>
          <w:tcPr>
            <w:tcW w:w="991" w:type="dxa"/>
          </w:tcPr>
          <w:p w14:paraId="363431B1"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84322F" w14:paraId="6759D517"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77AAA588" w14:textId="65E14FB6" w:rsidR="0084322F" w:rsidRDefault="00E35A88">
            <w:proofErr w:type="spellStart"/>
            <w:r w:rsidRPr="00E35A88">
              <w:t>year_t</w:t>
            </w:r>
            <w:proofErr w:type="spellEnd"/>
          </w:p>
        </w:tc>
        <w:tc>
          <w:tcPr>
            <w:tcW w:w="3403" w:type="dxa"/>
          </w:tcPr>
          <w:p w14:paraId="689D3F80" w14:textId="40A04458" w:rsidR="0084322F" w:rsidRDefault="00D76D5C">
            <w:pPr>
              <w:cnfStyle w:val="000000000000" w:firstRow="0" w:lastRow="0" w:firstColumn="0" w:lastColumn="0" w:oddVBand="0" w:evenVBand="0" w:oddHBand="0" w:evenHBand="0" w:firstRowFirstColumn="0" w:firstRowLastColumn="0" w:lastRowFirstColumn="0" w:lastRowLastColumn="0"/>
            </w:pPr>
            <w:r>
              <w:t>Year</w:t>
            </w:r>
            <w:r w:rsidR="0023598C" w:rsidRPr="0023598C">
              <w:t xml:space="preserve"> of measurement, before one year has elapsed</w:t>
            </w:r>
          </w:p>
        </w:tc>
        <w:tc>
          <w:tcPr>
            <w:tcW w:w="2552" w:type="dxa"/>
          </w:tcPr>
          <w:p w14:paraId="7399FD52"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c>
          <w:tcPr>
            <w:tcW w:w="991" w:type="dxa"/>
          </w:tcPr>
          <w:p w14:paraId="75981B3C" w14:textId="77777777" w:rsidR="0084322F" w:rsidRDefault="0084322F">
            <w:pPr>
              <w:cnfStyle w:val="000000000000" w:firstRow="0" w:lastRow="0" w:firstColumn="0" w:lastColumn="0" w:oddVBand="0" w:evenVBand="0" w:oddHBand="0" w:evenHBand="0" w:firstRowFirstColumn="0" w:firstRowLastColumn="0" w:lastRowFirstColumn="0" w:lastRowLastColumn="0"/>
            </w:pPr>
          </w:p>
        </w:tc>
      </w:tr>
      <w:tr w:rsidR="00E35A88" w14:paraId="61A0AA5F"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15679F12" w14:textId="2A7934D3" w:rsidR="00E35A88" w:rsidRPr="00E35A88" w:rsidRDefault="00E35A88">
            <w:proofErr w:type="spellStart"/>
            <w:r w:rsidRPr="00E35A88">
              <w:t>max.ht_t</w:t>
            </w:r>
            <w:proofErr w:type="spellEnd"/>
          </w:p>
        </w:tc>
        <w:tc>
          <w:tcPr>
            <w:tcW w:w="3403" w:type="dxa"/>
          </w:tcPr>
          <w:p w14:paraId="434E414B" w14:textId="108405B0" w:rsidR="00E35A88" w:rsidRDefault="0023598C">
            <w:pPr>
              <w:cnfStyle w:val="000000000000" w:firstRow="0" w:lastRow="0" w:firstColumn="0" w:lastColumn="0" w:oddVBand="0" w:evenVBand="0" w:oddHBand="0" w:evenHBand="0" w:firstRowFirstColumn="0" w:firstRowLastColumn="0" w:lastRowFirstColumn="0" w:lastRowLastColumn="0"/>
            </w:pPr>
            <w:r w:rsidRPr="0023598C">
              <w:t>Height of the shrub at the tallest point, at time t</w:t>
            </w:r>
          </w:p>
        </w:tc>
        <w:tc>
          <w:tcPr>
            <w:tcW w:w="2552" w:type="dxa"/>
          </w:tcPr>
          <w:p w14:paraId="2C2BA63A" w14:textId="7FB09095" w:rsidR="00E35A88" w:rsidRDefault="0023598C">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2194B997"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3A3F9925"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25519A38" w14:textId="3A62DE1B" w:rsidR="00E35A88" w:rsidRPr="00E35A88" w:rsidRDefault="00E35A88">
            <w:proofErr w:type="spellStart"/>
            <w:proofErr w:type="gramStart"/>
            <w:r w:rsidRPr="00E35A88">
              <w:t>max.w</w:t>
            </w:r>
            <w:proofErr w:type="gramEnd"/>
            <w:r w:rsidRPr="00E35A88">
              <w:t>_t</w:t>
            </w:r>
            <w:proofErr w:type="spellEnd"/>
          </w:p>
        </w:tc>
        <w:tc>
          <w:tcPr>
            <w:tcW w:w="3403" w:type="dxa"/>
          </w:tcPr>
          <w:p w14:paraId="46962611" w14:textId="46327A5A" w:rsidR="00E35A88" w:rsidRDefault="0023598C">
            <w:pPr>
              <w:cnfStyle w:val="000000000000" w:firstRow="0" w:lastRow="0" w:firstColumn="0" w:lastColumn="0" w:oddVBand="0" w:evenVBand="0" w:oddHBand="0" w:evenHBand="0" w:firstRowFirstColumn="0" w:firstRowLastColumn="0" w:lastRowFirstColumn="0" w:lastRowLastColumn="0"/>
            </w:pPr>
            <w:r w:rsidRPr="0023598C">
              <w:t>Width of the shrub at the widest point, at time t</w:t>
            </w:r>
          </w:p>
        </w:tc>
        <w:tc>
          <w:tcPr>
            <w:tcW w:w="2552" w:type="dxa"/>
          </w:tcPr>
          <w:p w14:paraId="093F3E35" w14:textId="0C29FB3E" w:rsidR="00E35A88" w:rsidRDefault="0023598C">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5A423D89"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1E98DD5D"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2380A248" w14:textId="511F58CA" w:rsidR="00E35A88" w:rsidRPr="00E35A88" w:rsidRDefault="00E35A88">
            <w:proofErr w:type="spellStart"/>
            <w:proofErr w:type="gramStart"/>
            <w:r w:rsidRPr="00E35A88">
              <w:t>perp.w</w:t>
            </w:r>
            <w:proofErr w:type="gramEnd"/>
            <w:r w:rsidRPr="00E35A88">
              <w:t>_t</w:t>
            </w:r>
            <w:proofErr w:type="spellEnd"/>
          </w:p>
        </w:tc>
        <w:tc>
          <w:tcPr>
            <w:tcW w:w="3403" w:type="dxa"/>
          </w:tcPr>
          <w:p w14:paraId="18DE67BF" w14:textId="3B4FEF37" w:rsidR="00E35A88" w:rsidRDefault="0023598C">
            <w:pPr>
              <w:cnfStyle w:val="000000000000" w:firstRow="0" w:lastRow="0" w:firstColumn="0" w:lastColumn="0" w:oddVBand="0" w:evenVBand="0" w:oddHBand="0" w:evenHBand="0" w:firstRowFirstColumn="0" w:firstRowLastColumn="0" w:lastRowFirstColumn="0" w:lastRowLastColumn="0"/>
            </w:pPr>
            <w:r w:rsidRPr="0023598C">
              <w:t xml:space="preserve">Width of the shrub in the direction perpendicular to the </w:t>
            </w:r>
            <w:r w:rsidR="00D76D5C" w:rsidRPr="00D76D5C">
              <w:t>maximum width</w:t>
            </w:r>
            <w:r w:rsidRPr="0023598C">
              <w:t>, at time t</w:t>
            </w:r>
          </w:p>
        </w:tc>
        <w:tc>
          <w:tcPr>
            <w:tcW w:w="2552" w:type="dxa"/>
          </w:tcPr>
          <w:p w14:paraId="273EB7B8" w14:textId="419830E5" w:rsidR="00E35A88" w:rsidRDefault="0023598C">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2C1AE390"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3A774F47"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37278FD7" w14:textId="1BD1CB32" w:rsidR="00E35A88" w:rsidRPr="00E35A88" w:rsidRDefault="00E35A88">
            <w:proofErr w:type="spellStart"/>
            <w:r w:rsidRPr="00E35A88">
              <w:t>max.ht_dead</w:t>
            </w:r>
            <w:proofErr w:type="spellEnd"/>
          </w:p>
        </w:tc>
        <w:tc>
          <w:tcPr>
            <w:tcW w:w="3403" w:type="dxa"/>
          </w:tcPr>
          <w:p w14:paraId="03C608FF" w14:textId="78A0C9EB" w:rsidR="00E35A88" w:rsidRDefault="0023598C">
            <w:pPr>
              <w:cnfStyle w:val="000000000000" w:firstRow="0" w:lastRow="0" w:firstColumn="0" w:lastColumn="0" w:oddVBand="0" w:evenVBand="0" w:oddHBand="0" w:evenHBand="0" w:firstRowFirstColumn="0" w:firstRowLastColumn="0" w:lastRowFirstColumn="0" w:lastRowLastColumn="0"/>
            </w:pPr>
            <w:r w:rsidRPr="0023598C">
              <w:t>Height of the shrub at the tallest point, at time t, including defoliated branches</w:t>
            </w:r>
          </w:p>
        </w:tc>
        <w:tc>
          <w:tcPr>
            <w:tcW w:w="2552" w:type="dxa"/>
          </w:tcPr>
          <w:p w14:paraId="5F53C29A" w14:textId="0176C94F" w:rsidR="00E35A88" w:rsidRDefault="0023598C">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2B5D6EFB"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5112E7BD"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0B7A89B5" w14:textId="1F01F490" w:rsidR="00E35A88" w:rsidRPr="00E35A88" w:rsidRDefault="00E35A88">
            <w:proofErr w:type="spellStart"/>
            <w:proofErr w:type="gramStart"/>
            <w:r w:rsidRPr="00E35A88">
              <w:t>max.w</w:t>
            </w:r>
            <w:proofErr w:type="gramEnd"/>
            <w:r w:rsidRPr="00E35A88">
              <w:t>_dead</w:t>
            </w:r>
            <w:proofErr w:type="spellEnd"/>
          </w:p>
        </w:tc>
        <w:tc>
          <w:tcPr>
            <w:tcW w:w="3403" w:type="dxa"/>
          </w:tcPr>
          <w:p w14:paraId="77019082" w14:textId="37110ED8" w:rsidR="00E35A88" w:rsidRDefault="0023598C">
            <w:pPr>
              <w:cnfStyle w:val="000000000000" w:firstRow="0" w:lastRow="0" w:firstColumn="0" w:lastColumn="0" w:oddVBand="0" w:evenVBand="0" w:oddHBand="0" w:evenHBand="0" w:firstRowFirstColumn="0" w:firstRowLastColumn="0" w:lastRowFirstColumn="0" w:lastRowLastColumn="0"/>
            </w:pPr>
            <w:r w:rsidRPr="0023598C">
              <w:t>Width of the shrub at the widest point, at time t, including defoliated branches</w:t>
            </w:r>
          </w:p>
        </w:tc>
        <w:tc>
          <w:tcPr>
            <w:tcW w:w="2552" w:type="dxa"/>
          </w:tcPr>
          <w:p w14:paraId="1211CE6E" w14:textId="451589C8" w:rsidR="00E35A88" w:rsidRDefault="0023598C">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50290789"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41C071D1"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5DB49482" w14:textId="0E6D6A0C" w:rsidR="00E35A88" w:rsidRPr="00E35A88" w:rsidRDefault="00E35A88">
            <w:commentRangeStart w:id="136"/>
            <w:proofErr w:type="spellStart"/>
            <w:proofErr w:type="gramStart"/>
            <w:r w:rsidRPr="00E35A88">
              <w:t>perp.w</w:t>
            </w:r>
            <w:proofErr w:type="gramEnd"/>
            <w:r w:rsidRPr="00E35A88">
              <w:t>_dead</w:t>
            </w:r>
            <w:commentRangeEnd w:id="136"/>
            <w:proofErr w:type="spellEnd"/>
            <w:r w:rsidR="00E0738C">
              <w:rPr>
                <w:rStyle w:val="CommentReference"/>
                <w:b w:val="0"/>
                <w:bCs w:val="0"/>
              </w:rPr>
              <w:commentReference w:id="136"/>
            </w:r>
          </w:p>
        </w:tc>
        <w:tc>
          <w:tcPr>
            <w:tcW w:w="3403" w:type="dxa"/>
          </w:tcPr>
          <w:p w14:paraId="73B21970" w14:textId="4C97130C" w:rsidR="00E35A88" w:rsidRDefault="0023598C">
            <w:pPr>
              <w:cnfStyle w:val="000000000000" w:firstRow="0" w:lastRow="0" w:firstColumn="0" w:lastColumn="0" w:oddVBand="0" w:evenVBand="0" w:oddHBand="0" w:evenHBand="0" w:firstRowFirstColumn="0" w:firstRowLastColumn="0" w:lastRowFirstColumn="0" w:lastRowLastColumn="0"/>
            </w:pPr>
            <w:r w:rsidRPr="0023598C">
              <w:t xml:space="preserve">Width of the shrub in the direction perpendicular to the </w:t>
            </w:r>
            <w:r w:rsidR="00D76D5C" w:rsidRPr="00D76D5C">
              <w:t>maximum width</w:t>
            </w:r>
            <w:r w:rsidRPr="0023598C">
              <w:t>, at time t, including defoliated branches</w:t>
            </w:r>
          </w:p>
        </w:tc>
        <w:tc>
          <w:tcPr>
            <w:tcW w:w="2552" w:type="dxa"/>
          </w:tcPr>
          <w:p w14:paraId="1286D234" w14:textId="05EE400E" w:rsidR="00E35A88" w:rsidRDefault="0023598C">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593AD9C0"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72495CD0"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31011D43" w14:textId="744816A9" w:rsidR="00E35A88" w:rsidRPr="00E35A88" w:rsidRDefault="00E35A88">
            <w:proofErr w:type="spellStart"/>
            <w:r w:rsidRPr="00E35A88">
              <w:t>flowers_t</w:t>
            </w:r>
            <w:proofErr w:type="spellEnd"/>
          </w:p>
        </w:tc>
        <w:tc>
          <w:tcPr>
            <w:tcW w:w="3403" w:type="dxa"/>
          </w:tcPr>
          <w:p w14:paraId="12CC5548" w14:textId="0FE92B01" w:rsidR="00E35A88" w:rsidRDefault="0023598C">
            <w:pPr>
              <w:cnfStyle w:val="000000000000" w:firstRow="0" w:lastRow="0" w:firstColumn="0" w:lastColumn="0" w:oddVBand="0" w:evenVBand="0" w:oddHBand="0" w:evenHBand="0" w:firstRowFirstColumn="0" w:firstRowLastColumn="0" w:lastRowFirstColumn="0" w:lastRowLastColumn="0"/>
            </w:pPr>
            <w:r w:rsidRPr="0023598C">
              <w:t>Number of flowers counted, at time t</w:t>
            </w:r>
          </w:p>
        </w:tc>
        <w:tc>
          <w:tcPr>
            <w:tcW w:w="2552" w:type="dxa"/>
          </w:tcPr>
          <w:p w14:paraId="43F058A3"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768548DE"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476DF9FF"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71E30C6A" w14:textId="2F23DBA6" w:rsidR="00E35A88" w:rsidRPr="00E35A88" w:rsidRDefault="00E35A88">
            <w:proofErr w:type="spellStart"/>
            <w:r w:rsidRPr="00E35A88">
              <w:t>fruits_t</w:t>
            </w:r>
            <w:proofErr w:type="spellEnd"/>
          </w:p>
        </w:tc>
        <w:tc>
          <w:tcPr>
            <w:tcW w:w="3403" w:type="dxa"/>
          </w:tcPr>
          <w:p w14:paraId="2E6042C2" w14:textId="57FF8F43" w:rsidR="00E35A88" w:rsidRDefault="0023598C">
            <w:pPr>
              <w:cnfStyle w:val="000000000000" w:firstRow="0" w:lastRow="0" w:firstColumn="0" w:lastColumn="0" w:oddVBand="0" w:evenVBand="0" w:oddHBand="0" w:evenHBand="0" w:firstRowFirstColumn="0" w:firstRowLastColumn="0" w:lastRowFirstColumn="0" w:lastRowLastColumn="0"/>
            </w:pPr>
            <w:r w:rsidRPr="0023598C">
              <w:t>Number of fruits counted, at time t</w:t>
            </w:r>
          </w:p>
        </w:tc>
        <w:tc>
          <w:tcPr>
            <w:tcW w:w="2552" w:type="dxa"/>
          </w:tcPr>
          <w:p w14:paraId="3DEDD6E1"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68595DBD"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6C9720C6"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1369EAE5" w14:textId="75DF0ACB" w:rsidR="00E35A88" w:rsidRPr="00E35A88" w:rsidRDefault="00E35A88">
            <w:proofErr w:type="spellStart"/>
            <w:r w:rsidRPr="00E35A88">
              <w:t>reproductive_fraction_t</w:t>
            </w:r>
            <w:proofErr w:type="spellEnd"/>
          </w:p>
        </w:tc>
        <w:tc>
          <w:tcPr>
            <w:tcW w:w="3403" w:type="dxa"/>
          </w:tcPr>
          <w:p w14:paraId="61650B03" w14:textId="08F0D8CF" w:rsidR="00E35A88" w:rsidRDefault="0023598C">
            <w:pPr>
              <w:cnfStyle w:val="000000000000" w:firstRow="0" w:lastRow="0" w:firstColumn="0" w:lastColumn="0" w:oddVBand="0" w:evenVBand="0" w:oddHBand="0" w:evenHBand="0" w:firstRowFirstColumn="0" w:firstRowLastColumn="0" w:lastRowFirstColumn="0" w:lastRowLastColumn="0"/>
            </w:pPr>
            <w:r w:rsidRPr="0023598C">
              <w:t>Fraction of the plant on which flowers and fruits were counted, at time t</w:t>
            </w:r>
          </w:p>
        </w:tc>
        <w:tc>
          <w:tcPr>
            <w:tcW w:w="2552" w:type="dxa"/>
          </w:tcPr>
          <w:p w14:paraId="7C64584A"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309C05CC"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4C58DE08"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34F8A6E9" w14:textId="198896BF" w:rsidR="00E35A88" w:rsidRPr="00E35A88" w:rsidRDefault="00E35A88">
            <w:proofErr w:type="spellStart"/>
            <w:proofErr w:type="gramStart"/>
            <w:r w:rsidRPr="00E35A88">
              <w:lastRenderedPageBreak/>
              <w:t>node.galls</w:t>
            </w:r>
            <w:proofErr w:type="gramEnd"/>
            <w:r w:rsidRPr="00E35A88">
              <w:t>_t</w:t>
            </w:r>
            <w:proofErr w:type="spellEnd"/>
          </w:p>
        </w:tc>
        <w:tc>
          <w:tcPr>
            <w:tcW w:w="3403" w:type="dxa"/>
          </w:tcPr>
          <w:p w14:paraId="4227FD0E"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2552" w:type="dxa"/>
          </w:tcPr>
          <w:p w14:paraId="1323D5B5"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60CA4F80"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6C342624"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122A4A3C" w14:textId="5CE80277" w:rsidR="00E35A88" w:rsidRPr="00E35A88" w:rsidRDefault="00E35A88">
            <w:proofErr w:type="spellStart"/>
            <w:proofErr w:type="gramStart"/>
            <w:r w:rsidRPr="00E35A88">
              <w:t>stem.galls</w:t>
            </w:r>
            <w:proofErr w:type="gramEnd"/>
            <w:r w:rsidRPr="00E35A88">
              <w:t>_t</w:t>
            </w:r>
            <w:proofErr w:type="spellEnd"/>
          </w:p>
        </w:tc>
        <w:tc>
          <w:tcPr>
            <w:tcW w:w="3403" w:type="dxa"/>
          </w:tcPr>
          <w:p w14:paraId="7B6E8B41"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2552" w:type="dxa"/>
          </w:tcPr>
          <w:p w14:paraId="5AE123F0"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0A2C9A9D"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5E9C7885"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57BB7783" w14:textId="6F46713E" w:rsidR="00E35A88" w:rsidRPr="00E35A88" w:rsidRDefault="00E35A88">
            <w:commentRangeStart w:id="137"/>
            <w:proofErr w:type="spellStart"/>
            <w:r w:rsidRPr="00E35A88">
              <w:t>bagworms_t</w:t>
            </w:r>
            <w:commentRangeEnd w:id="137"/>
            <w:proofErr w:type="spellEnd"/>
            <w:r w:rsidR="00E0738C">
              <w:rPr>
                <w:rStyle w:val="CommentReference"/>
                <w:b w:val="0"/>
                <w:bCs w:val="0"/>
              </w:rPr>
              <w:commentReference w:id="137"/>
            </w:r>
          </w:p>
        </w:tc>
        <w:tc>
          <w:tcPr>
            <w:tcW w:w="3403" w:type="dxa"/>
          </w:tcPr>
          <w:p w14:paraId="4DE4BB26"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2552" w:type="dxa"/>
          </w:tcPr>
          <w:p w14:paraId="5AEC837C"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3E7D0E5A"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3BF377A3"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21E8DCDF" w14:textId="7EFF4513" w:rsidR="00E35A88" w:rsidRPr="00E35A88" w:rsidRDefault="00E35A88">
            <w:proofErr w:type="spellStart"/>
            <w:r w:rsidRPr="00E35A88">
              <w:t>notes_t</w:t>
            </w:r>
            <w:proofErr w:type="spellEnd"/>
          </w:p>
        </w:tc>
        <w:tc>
          <w:tcPr>
            <w:tcW w:w="3403" w:type="dxa"/>
          </w:tcPr>
          <w:p w14:paraId="7D6E0A56" w14:textId="01C22B13" w:rsidR="00E35A88" w:rsidRDefault="0023598C">
            <w:pPr>
              <w:cnfStyle w:val="000000000000" w:firstRow="0" w:lastRow="0" w:firstColumn="0" w:lastColumn="0" w:oddVBand="0" w:evenVBand="0" w:oddHBand="0" w:evenHBand="0" w:firstRowFirstColumn="0" w:firstRowLastColumn="0" w:lastRowFirstColumn="0" w:lastRowLastColumn="0"/>
            </w:pPr>
            <w:r w:rsidRPr="0023598C">
              <w:t>Additional observations at time t</w:t>
            </w:r>
          </w:p>
        </w:tc>
        <w:tc>
          <w:tcPr>
            <w:tcW w:w="2552" w:type="dxa"/>
          </w:tcPr>
          <w:p w14:paraId="018F6F58"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76AF3E3C"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419D3B19"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3D959845" w14:textId="23F769BC" w:rsidR="00E35A88" w:rsidRPr="00E35A88" w:rsidRDefault="00E35A88">
            <w:r w:rsidRPr="00E35A88">
              <w:t>year_t1</w:t>
            </w:r>
          </w:p>
        </w:tc>
        <w:tc>
          <w:tcPr>
            <w:tcW w:w="3403" w:type="dxa"/>
          </w:tcPr>
          <w:p w14:paraId="2EFF525A" w14:textId="7C16BEAA" w:rsidR="00E35A88" w:rsidRDefault="00D76D5C">
            <w:pPr>
              <w:cnfStyle w:val="000000000000" w:firstRow="0" w:lastRow="0" w:firstColumn="0" w:lastColumn="0" w:oddVBand="0" w:evenVBand="0" w:oddHBand="0" w:evenHBand="0" w:firstRowFirstColumn="0" w:firstRowLastColumn="0" w:lastRowFirstColumn="0" w:lastRowLastColumn="0"/>
            </w:pPr>
            <w:r>
              <w:t>Year</w:t>
            </w:r>
            <w:r w:rsidR="0023598C" w:rsidRPr="0023598C">
              <w:t xml:space="preserve"> of measurement, after one year has elapsed</w:t>
            </w:r>
          </w:p>
        </w:tc>
        <w:tc>
          <w:tcPr>
            <w:tcW w:w="2552" w:type="dxa"/>
          </w:tcPr>
          <w:p w14:paraId="140724E2"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711EB1F0"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2E42C822"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6F3E248D" w14:textId="05EF0F39" w:rsidR="00E35A88" w:rsidRPr="00E35A88" w:rsidRDefault="00E35A88">
            <w:proofErr w:type="gramStart"/>
            <w:r w:rsidRPr="00E35A88">
              <w:t>new.plant</w:t>
            </w:r>
            <w:proofErr w:type="gramEnd"/>
            <w:r w:rsidRPr="00E35A88">
              <w:t>_t1</w:t>
            </w:r>
          </w:p>
        </w:tc>
        <w:tc>
          <w:tcPr>
            <w:tcW w:w="3403" w:type="dxa"/>
          </w:tcPr>
          <w:p w14:paraId="3E0D25C4" w14:textId="2E897181" w:rsidR="00E35A88" w:rsidRDefault="0023598C">
            <w:pPr>
              <w:cnfStyle w:val="000000000000" w:firstRow="0" w:lastRow="0" w:firstColumn="0" w:lastColumn="0" w:oddVBand="0" w:evenVBand="0" w:oddHBand="0" w:evenHBand="0" w:firstRowFirstColumn="0" w:firstRowLastColumn="0" w:lastRowFirstColumn="0" w:lastRowLastColumn="0"/>
            </w:pPr>
            <w:r w:rsidRPr="0023598C">
              <w:t>Boolean stating if plant was added to the study</w:t>
            </w:r>
          </w:p>
        </w:tc>
        <w:tc>
          <w:tcPr>
            <w:tcW w:w="2552" w:type="dxa"/>
          </w:tcPr>
          <w:p w14:paraId="196EA373" w14:textId="0B1FE238" w:rsidR="00E35A88" w:rsidRDefault="00D76D5C">
            <w:pPr>
              <w:cnfStyle w:val="000000000000" w:firstRow="0" w:lastRow="0" w:firstColumn="0" w:lastColumn="0" w:oddVBand="0" w:evenVBand="0" w:oddHBand="0" w:evenHBand="0" w:firstRowFirstColumn="0" w:firstRowLastColumn="0" w:lastRowFirstColumn="0" w:lastRowLastColumn="0"/>
            </w:pPr>
            <w:r>
              <w:t>0 = False, 1 = True</w:t>
            </w:r>
          </w:p>
        </w:tc>
        <w:tc>
          <w:tcPr>
            <w:tcW w:w="991" w:type="dxa"/>
          </w:tcPr>
          <w:p w14:paraId="4481450C"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3AC019D6"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119FD3D2" w14:textId="1DA6991C" w:rsidR="00E35A88" w:rsidRPr="00E35A88" w:rsidRDefault="00E35A88">
            <w:r w:rsidRPr="00E35A88">
              <w:t>seedling_t1</w:t>
            </w:r>
          </w:p>
        </w:tc>
        <w:tc>
          <w:tcPr>
            <w:tcW w:w="3403" w:type="dxa"/>
          </w:tcPr>
          <w:p w14:paraId="3B8DD2EA" w14:textId="7FA52F4B" w:rsidR="00E35A88" w:rsidRDefault="0023598C">
            <w:pPr>
              <w:cnfStyle w:val="000000000000" w:firstRow="0" w:lastRow="0" w:firstColumn="0" w:lastColumn="0" w:oddVBand="0" w:evenVBand="0" w:oddHBand="0" w:evenHBand="0" w:firstRowFirstColumn="0" w:firstRowLastColumn="0" w:lastRowFirstColumn="0" w:lastRowLastColumn="0"/>
            </w:pPr>
            <w:r w:rsidRPr="0023598C">
              <w:t>Boolean stating if plant was a seedling at t1</w:t>
            </w:r>
            <w:ins w:id="138" w:author="Thomas E Miller" w:date="2020-04-23T13:48:00Z">
              <w:r w:rsidR="00E0738C">
                <w:t>, based on the observer’s judgment</w:t>
              </w:r>
            </w:ins>
          </w:p>
        </w:tc>
        <w:tc>
          <w:tcPr>
            <w:tcW w:w="2552" w:type="dxa"/>
          </w:tcPr>
          <w:p w14:paraId="4AE13A9E" w14:textId="36B80C06" w:rsidR="00E35A88" w:rsidRDefault="00D76D5C">
            <w:pPr>
              <w:cnfStyle w:val="000000000000" w:firstRow="0" w:lastRow="0" w:firstColumn="0" w:lastColumn="0" w:oddVBand="0" w:evenVBand="0" w:oddHBand="0" w:evenHBand="0" w:firstRowFirstColumn="0" w:firstRowLastColumn="0" w:lastRowFirstColumn="0" w:lastRowLastColumn="0"/>
            </w:pPr>
            <w:r>
              <w:t>0 = False, 1 = True</w:t>
            </w:r>
          </w:p>
        </w:tc>
        <w:tc>
          <w:tcPr>
            <w:tcW w:w="991" w:type="dxa"/>
          </w:tcPr>
          <w:p w14:paraId="3D92908C"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192CB74C"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3EEF7D49" w14:textId="75164696" w:rsidR="00E35A88" w:rsidRPr="00E35A88" w:rsidRDefault="00E35A88">
            <w:proofErr w:type="spellStart"/>
            <w:proofErr w:type="gramStart"/>
            <w:r w:rsidRPr="00E35A88">
              <w:t>newplant.meter</w:t>
            </w:r>
            <w:proofErr w:type="spellEnd"/>
            <w:proofErr w:type="gramEnd"/>
          </w:p>
        </w:tc>
        <w:tc>
          <w:tcPr>
            <w:tcW w:w="3403" w:type="dxa"/>
          </w:tcPr>
          <w:p w14:paraId="04A63755" w14:textId="524E64EC" w:rsidR="00E35A88" w:rsidRDefault="0023598C">
            <w:pPr>
              <w:cnfStyle w:val="000000000000" w:firstRow="0" w:lastRow="0" w:firstColumn="0" w:lastColumn="0" w:oddVBand="0" w:evenVBand="0" w:oddHBand="0" w:evenHBand="0" w:firstRowFirstColumn="0" w:firstRowLastColumn="0" w:lastRowFirstColumn="0" w:lastRowLastColumn="0"/>
            </w:pPr>
            <w:r w:rsidRPr="0023598C">
              <w:t>Location of new plant on the transect</w:t>
            </w:r>
          </w:p>
        </w:tc>
        <w:tc>
          <w:tcPr>
            <w:tcW w:w="2552" w:type="dxa"/>
          </w:tcPr>
          <w:p w14:paraId="77A57B3D" w14:textId="17DBCD87" w:rsidR="00E35A88" w:rsidRDefault="0023598C">
            <w:pPr>
              <w:cnfStyle w:val="000000000000" w:firstRow="0" w:lastRow="0" w:firstColumn="0" w:lastColumn="0" w:oddVBand="0" w:evenVBand="0" w:oddHBand="0" w:evenHBand="0" w:firstRowFirstColumn="0" w:firstRowLastColumn="0" w:lastRowFirstColumn="0" w:lastRowLastColumn="0"/>
            </w:pPr>
            <w:r>
              <w:t>meters</w:t>
            </w:r>
          </w:p>
        </w:tc>
        <w:tc>
          <w:tcPr>
            <w:tcW w:w="991" w:type="dxa"/>
          </w:tcPr>
          <w:p w14:paraId="2275B851"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610787DF"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19A48D3A" w14:textId="7202C7EF" w:rsidR="00E35A88" w:rsidRPr="00E35A88" w:rsidRDefault="00E35A88">
            <w:r w:rsidRPr="00E35A88">
              <w:t>survival_t1</w:t>
            </w:r>
          </w:p>
        </w:tc>
        <w:tc>
          <w:tcPr>
            <w:tcW w:w="3403" w:type="dxa"/>
          </w:tcPr>
          <w:p w14:paraId="58CAB84B" w14:textId="2192AD6A" w:rsidR="00E35A88" w:rsidRDefault="0023598C">
            <w:pPr>
              <w:cnfStyle w:val="000000000000" w:firstRow="0" w:lastRow="0" w:firstColumn="0" w:lastColumn="0" w:oddVBand="0" w:evenVBand="0" w:oddHBand="0" w:evenHBand="0" w:firstRowFirstColumn="0" w:firstRowLastColumn="0" w:lastRowFirstColumn="0" w:lastRowLastColumn="0"/>
            </w:pPr>
            <w:r w:rsidRPr="0023598C">
              <w:t>Boolean stating if plant was alive at t1</w:t>
            </w:r>
          </w:p>
        </w:tc>
        <w:tc>
          <w:tcPr>
            <w:tcW w:w="2552" w:type="dxa"/>
          </w:tcPr>
          <w:p w14:paraId="740D075C" w14:textId="4DB219EC" w:rsidR="00E35A88" w:rsidRDefault="00D76D5C">
            <w:pPr>
              <w:cnfStyle w:val="000000000000" w:firstRow="0" w:lastRow="0" w:firstColumn="0" w:lastColumn="0" w:oddVBand="0" w:evenVBand="0" w:oddHBand="0" w:evenHBand="0" w:firstRowFirstColumn="0" w:firstRowLastColumn="0" w:lastRowFirstColumn="0" w:lastRowLastColumn="0"/>
            </w:pPr>
            <w:r>
              <w:t>0 = False, 1 = True</w:t>
            </w:r>
          </w:p>
        </w:tc>
        <w:tc>
          <w:tcPr>
            <w:tcW w:w="991" w:type="dxa"/>
          </w:tcPr>
          <w:p w14:paraId="32E046C3"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153A9B16"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6CB15EFF" w14:textId="3955B541" w:rsidR="00E35A88" w:rsidRPr="00E35A88" w:rsidRDefault="00E35A88">
            <w:bookmarkStart w:id="139" w:name="_GoBack" w:colFirst="1" w:colLast="2"/>
            <w:r w:rsidRPr="00E35A88">
              <w:t>max.ht_t1</w:t>
            </w:r>
          </w:p>
        </w:tc>
        <w:tc>
          <w:tcPr>
            <w:tcW w:w="3403" w:type="dxa"/>
          </w:tcPr>
          <w:p w14:paraId="6B965844" w14:textId="3F979084" w:rsidR="00E35A88" w:rsidRDefault="0023598C">
            <w:pPr>
              <w:cnfStyle w:val="000000000000" w:firstRow="0" w:lastRow="0" w:firstColumn="0" w:lastColumn="0" w:oddVBand="0" w:evenVBand="0" w:oddHBand="0" w:evenHBand="0" w:firstRowFirstColumn="0" w:firstRowLastColumn="0" w:lastRowFirstColumn="0" w:lastRowLastColumn="0"/>
            </w:pPr>
            <w:r w:rsidRPr="0023598C">
              <w:t>Height of the shrub at the tallest point, at time t1</w:t>
            </w:r>
          </w:p>
        </w:tc>
        <w:tc>
          <w:tcPr>
            <w:tcW w:w="2552" w:type="dxa"/>
          </w:tcPr>
          <w:p w14:paraId="01C51DD2" w14:textId="20078596" w:rsidR="00E35A88" w:rsidRDefault="00CB4A15">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0215B12C"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395EBA54"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336D2DD7" w14:textId="5F51CA6C" w:rsidR="00E35A88" w:rsidRPr="00E35A88" w:rsidRDefault="00E35A88">
            <w:proofErr w:type="gramStart"/>
            <w:r w:rsidRPr="00E35A88">
              <w:t>max.w</w:t>
            </w:r>
            <w:proofErr w:type="gramEnd"/>
            <w:r w:rsidRPr="00E35A88">
              <w:t>_t1</w:t>
            </w:r>
          </w:p>
        </w:tc>
        <w:tc>
          <w:tcPr>
            <w:tcW w:w="3403" w:type="dxa"/>
          </w:tcPr>
          <w:p w14:paraId="7E845C41" w14:textId="68768A84" w:rsidR="00E35A88" w:rsidRDefault="00CB4A15">
            <w:pPr>
              <w:cnfStyle w:val="000000000000" w:firstRow="0" w:lastRow="0" w:firstColumn="0" w:lastColumn="0" w:oddVBand="0" w:evenVBand="0" w:oddHBand="0" w:evenHBand="0" w:firstRowFirstColumn="0" w:firstRowLastColumn="0" w:lastRowFirstColumn="0" w:lastRowLastColumn="0"/>
            </w:pPr>
            <w:r w:rsidRPr="00CB4A15">
              <w:t>Width of the shrub at the widest point, at time t1</w:t>
            </w:r>
          </w:p>
        </w:tc>
        <w:tc>
          <w:tcPr>
            <w:tcW w:w="2552" w:type="dxa"/>
          </w:tcPr>
          <w:p w14:paraId="36D430EF" w14:textId="5B9C826A" w:rsidR="00E35A88" w:rsidRDefault="00CB4A15">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05661C77"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59362CFD"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082C3EDB" w14:textId="3422692F" w:rsidR="00E35A88" w:rsidRPr="00E35A88" w:rsidRDefault="00E35A88">
            <w:proofErr w:type="gramStart"/>
            <w:r w:rsidRPr="00E35A88">
              <w:t>perp.w</w:t>
            </w:r>
            <w:proofErr w:type="gramEnd"/>
            <w:r w:rsidRPr="00E35A88">
              <w:t>_t1</w:t>
            </w:r>
          </w:p>
        </w:tc>
        <w:tc>
          <w:tcPr>
            <w:tcW w:w="3403" w:type="dxa"/>
          </w:tcPr>
          <w:p w14:paraId="247405F1" w14:textId="5C068564" w:rsidR="00E35A88" w:rsidRDefault="00CB4A15">
            <w:pPr>
              <w:cnfStyle w:val="000000000000" w:firstRow="0" w:lastRow="0" w:firstColumn="0" w:lastColumn="0" w:oddVBand="0" w:evenVBand="0" w:oddHBand="0" w:evenHBand="0" w:firstRowFirstColumn="0" w:firstRowLastColumn="0" w:lastRowFirstColumn="0" w:lastRowLastColumn="0"/>
            </w:pPr>
            <w:r w:rsidRPr="00CB4A15">
              <w:t xml:space="preserve">Width of the shrub in the direction perpendicular to the </w:t>
            </w:r>
            <w:r w:rsidR="00D76D5C" w:rsidRPr="00D76D5C">
              <w:t>maximum width</w:t>
            </w:r>
            <w:r w:rsidRPr="00CB4A15">
              <w:t>, at time t1</w:t>
            </w:r>
          </w:p>
        </w:tc>
        <w:tc>
          <w:tcPr>
            <w:tcW w:w="2552" w:type="dxa"/>
          </w:tcPr>
          <w:p w14:paraId="1214B2BD" w14:textId="1E440752" w:rsidR="00E35A88" w:rsidRDefault="00CB4A15">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3F19BB60"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323BE91D"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38C942D5" w14:textId="5FE8AB6C" w:rsidR="00E35A88" w:rsidRPr="00E35A88" w:rsidRDefault="00E35A88">
            <w:r w:rsidRPr="00E35A88">
              <w:t>flowers_t1</w:t>
            </w:r>
          </w:p>
        </w:tc>
        <w:tc>
          <w:tcPr>
            <w:tcW w:w="3403" w:type="dxa"/>
          </w:tcPr>
          <w:p w14:paraId="1C15BFBF" w14:textId="31335452" w:rsidR="00E35A88" w:rsidRDefault="00CB4A15">
            <w:pPr>
              <w:cnfStyle w:val="000000000000" w:firstRow="0" w:lastRow="0" w:firstColumn="0" w:lastColumn="0" w:oddVBand="0" w:evenVBand="0" w:oddHBand="0" w:evenHBand="0" w:firstRowFirstColumn="0" w:firstRowLastColumn="0" w:lastRowFirstColumn="0" w:lastRowLastColumn="0"/>
            </w:pPr>
            <w:r w:rsidRPr="00CB4A15">
              <w:t>Number of flowers counted, at time t1</w:t>
            </w:r>
          </w:p>
        </w:tc>
        <w:tc>
          <w:tcPr>
            <w:tcW w:w="2552" w:type="dxa"/>
          </w:tcPr>
          <w:p w14:paraId="0969B81D"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37C8ED14"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03337149"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5E119AD7" w14:textId="1A0443E7" w:rsidR="00E35A88" w:rsidRPr="00E35A88" w:rsidRDefault="00E35A88">
            <w:r w:rsidRPr="00E35A88">
              <w:t>fruits_t1</w:t>
            </w:r>
          </w:p>
        </w:tc>
        <w:tc>
          <w:tcPr>
            <w:tcW w:w="3403" w:type="dxa"/>
          </w:tcPr>
          <w:p w14:paraId="646E1660" w14:textId="02844879" w:rsidR="00E35A88" w:rsidRDefault="00CB4A15">
            <w:pPr>
              <w:cnfStyle w:val="000000000000" w:firstRow="0" w:lastRow="0" w:firstColumn="0" w:lastColumn="0" w:oddVBand="0" w:evenVBand="0" w:oddHBand="0" w:evenHBand="0" w:firstRowFirstColumn="0" w:firstRowLastColumn="0" w:lastRowFirstColumn="0" w:lastRowLastColumn="0"/>
            </w:pPr>
            <w:r w:rsidRPr="00CB4A15">
              <w:t>Number of fruits counted, at time t1</w:t>
            </w:r>
          </w:p>
        </w:tc>
        <w:tc>
          <w:tcPr>
            <w:tcW w:w="2552" w:type="dxa"/>
          </w:tcPr>
          <w:p w14:paraId="6E5D4CC5"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0C5710FD"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r w:rsidR="00E35A88" w14:paraId="7582CE5B"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07CD813B" w14:textId="77A6EECB" w:rsidR="00E35A88" w:rsidRPr="00E35A88" w:rsidRDefault="00E35A88">
            <w:proofErr w:type="spellStart"/>
            <w:r w:rsidRPr="00E35A88">
              <w:t>reproductive_fraction</w:t>
            </w:r>
            <w:proofErr w:type="spellEnd"/>
          </w:p>
        </w:tc>
        <w:tc>
          <w:tcPr>
            <w:tcW w:w="3403" w:type="dxa"/>
          </w:tcPr>
          <w:p w14:paraId="71E35D44" w14:textId="66EF83EA" w:rsidR="00E35A88" w:rsidRDefault="00CB4A15">
            <w:pPr>
              <w:cnfStyle w:val="000000000000" w:firstRow="0" w:lastRow="0" w:firstColumn="0" w:lastColumn="0" w:oddVBand="0" w:evenVBand="0" w:oddHBand="0" w:evenHBand="0" w:firstRowFirstColumn="0" w:firstRowLastColumn="0" w:lastRowFirstColumn="0" w:lastRowLastColumn="0"/>
            </w:pPr>
            <w:r w:rsidRPr="00CB4A15">
              <w:t>Fraction of the plant on which flowers and fruits were counted, at time t1</w:t>
            </w:r>
          </w:p>
        </w:tc>
        <w:tc>
          <w:tcPr>
            <w:tcW w:w="2552" w:type="dxa"/>
          </w:tcPr>
          <w:p w14:paraId="3A7DF9AE"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0DE06B58"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bookmarkEnd w:id="139"/>
      <w:tr w:rsidR="00E35A88" w14:paraId="6EB2BC5C" w14:textId="77777777" w:rsidTr="00467225">
        <w:tc>
          <w:tcPr>
            <w:cnfStyle w:val="001000000000" w:firstRow="0" w:lastRow="0" w:firstColumn="1" w:lastColumn="0" w:oddVBand="0" w:evenVBand="0" w:oddHBand="0" w:evenHBand="0" w:firstRowFirstColumn="0" w:firstRowLastColumn="0" w:lastRowFirstColumn="0" w:lastRowLastColumn="0"/>
            <w:tcW w:w="2404" w:type="dxa"/>
          </w:tcPr>
          <w:p w14:paraId="2D79F902" w14:textId="2C4A06BE" w:rsidR="00E35A88" w:rsidRPr="00E35A88" w:rsidRDefault="00E35A88">
            <w:r w:rsidRPr="00E35A88">
              <w:t>notes_t1</w:t>
            </w:r>
          </w:p>
        </w:tc>
        <w:tc>
          <w:tcPr>
            <w:tcW w:w="3403" w:type="dxa"/>
          </w:tcPr>
          <w:p w14:paraId="3B52896F" w14:textId="22DBCFE9" w:rsidR="00E35A88" w:rsidRDefault="00CB4A15">
            <w:pPr>
              <w:cnfStyle w:val="000000000000" w:firstRow="0" w:lastRow="0" w:firstColumn="0" w:lastColumn="0" w:oddVBand="0" w:evenVBand="0" w:oddHBand="0" w:evenHBand="0" w:firstRowFirstColumn="0" w:firstRowLastColumn="0" w:lastRowFirstColumn="0" w:lastRowLastColumn="0"/>
            </w:pPr>
            <w:r w:rsidRPr="00CB4A15">
              <w:t>Additional observations at time t1</w:t>
            </w:r>
          </w:p>
        </w:tc>
        <w:tc>
          <w:tcPr>
            <w:tcW w:w="2552" w:type="dxa"/>
          </w:tcPr>
          <w:p w14:paraId="686F3AA4"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c>
          <w:tcPr>
            <w:tcW w:w="991" w:type="dxa"/>
          </w:tcPr>
          <w:p w14:paraId="0E29A52F" w14:textId="77777777" w:rsidR="00E35A88" w:rsidRDefault="00E35A88">
            <w:pPr>
              <w:cnfStyle w:val="000000000000" w:firstRow="0" w:lastRow="0" w:firstColumn="0" w:lastColumn="0" w:oddVBand="0" w:evenVBand="0" w:oddHBand="0" w:evenHBand="0" w:firstRowFirstColumn="0" w:firstRowLastColumn="0" w:lastRowFirstColumn="0" w:lastRowLastColumn="0"/>
            </w:pPr>
          </w:p>
        </w:tc>
      </w:tr>
    </w:tbl>
    <w:p w14:paraId="7C50BCC7" w14:textId="625AE799" w:rsidR="006467BA" w:rsidRDefault="006467BA"/>
    <w:p w14:paraId="5473C54D" w14:textId="0F8B315E" w:rsidR="00CB0646" w:rsidRDefault="00CB0646" w:rsidP="00CB0646">
      <w:pPr>
        <w:spacing w:after="40"/>
      </w:pPr>
      <w:proofErr w:type="spellStart"/>
      <w:r>
        <w:rPr>
          <w:b/>
          <w:bCs/>
        </w:rPr>
        <w:t>LT_TransectData</w:t>
      </w:r>
      <w:proofErr w:type="spellEnd"/>
      <w:r>
        <w:t>: Initial size and location data for all individuals within 1 m of the transect, including both tagged and untagged individuals. Data is from the first survey only.</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405"/>
        <w:gridCol w:w="3402"/>
        <w:gridCol w:w="2552"/>
        <w:gridCol w:w="991"/>
      </w:tblGrid>
      <w:tr w:rsidR="00E35A88" w14:paraId="79A12FC8" w14:textId="77777777" w:rsidTr="00467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DB2146" w14:textId="77777777" w:rsidR="00E35A88" w:rsidRDefault="00E35A88" w:rsidP="009613D0">
            <w:r>
              <w:t>Column name</w:t>
            </w:r>
          </w:p>
        </w:tc>
        <w:tc>
          <w:tcPr>
            <w:tcW w:w="3402" w:type="dxa"/>
          </w:tcPr>
          <w:p w14:paraId="1A985D90"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Description</w:t>
            </w:r>
          </w:p>
        </w:tc>
        <w:tc>
          <w:tcPr>
            <w:tcW w:w="2552" w:type="dxa"/>
          </w:tcPr>
          <w:p w14:paraId="624A1CB3"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 xml:space="preserve">Unit or </w:t>
            </w:r>
          </w:p>
          <w:p w14:paraId="503BF27E"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991" w:type="dxa"/>
          </w:tcPr>
          <w:p w14:paraId="26D2A218"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Empty value code</w:t>
            </w:r>
          </w:p>
        </w:tc>
      </w:tr>
      <w:tr w:rsidR="00E35A88" w14:paraId="3154DD77"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37B30D48" w14:textId="77777777" w:rsidR="00E35A88" w:rsidRPr="00E35A88" w:rsidRDefault="00E35A88" w:rsidP="009613D0">
            <w:r w:rsidRPr="00E35A88">
              <w:t>site</w:t>
            </w:r>
          </w:p>
        </w:tc>
        <w:tc>
          <w:tcPr>
            <w:tcW w:w="3402" w:type="dxa"/>
          </w:tcPr>
          <w:p w14:paraId="6B116649" w14:textId="7851EA04"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23598C">
              <w:t>One of four different sites</w:t>
            </w:r>
          </w:p>
        </w:tc>
        <w:tc>
          <w:tcPr>
            <w:tcW w:w="2552" w:type="dxa"/>
          </w:tcPr>
          <w:p w14:paraId="584732B0" w14:textId="77777777" w:rsidR="00D76D5C" w:rsidRDefault="00D76D5C" w:rsidP="00D76D5C">
            <w:pPr>
              <w:cnfStyle w:val="000000000000" w:firstRow="0" w:lastRow="0" w:firstColumn="0" w:lastColumn="0" w:oddVBand="0" w:evenVBand="0" w:oddHBand="0" w:evenHBand="0" w:firstRowFirstColumn="0" w:firstRowLastColumn="0" w:lastRowFirstColumn="0" w:lastRowLastColumn="0"/>
            </w:pPr>
            <w:r w:rsidRPr="0023598C">
              <w:t>PDC</w:t>
            </w:r>
            <w:r>
              <w:t xml:space="preserve"> = Palo </w:t>
            </w:r>
            <w:proofErr w:type="spellStart"/>
            <w:r>
              <w:t>Duro</w:t>
            </w:r>
            <w:proofErr w:type="spellEnd"/>
            <w:r>
              <w:t xml:space="preserve"> Canyon</w:t>
            </w:r>
          </w:p>
          <w:p w14:paraId="3E706E0B" w14:textId="77777777" w:rsidR="00D76D5C" w:rsidRDefault="00D76D5C" w:rsidP="00D76D5C">
            <w:pPr>
              <w:cnfStyle w:val="000000000000" w:firstRow="0" w:lastRow="0" w:firstColumn="0" w:lastColumn="0" w:oddVBand="0" w:evenVBand="0" w:oddHBand="0" w:evenHBand="0" w:firstRowFirstColumn="0" w:firstRowLastColumn="0" w:lastRowFirstColumn="0" w:lastRowLastColumn="0"/>
            </w:pPr>
            <w:r w:rsidRPr="0023598C">
              <w:t>MOD</w:t>
            </w:r>
            <w:r>
              <w:t xml:space="preserve"> = Middle of Desert</w:t>
            </w:r>
          </w:p>
          <w:p w14:paraId="7A3A693E" w14:textId="77777777" w:rsidR="00D76D5C" w:rsidRDefault="00D76D5C" w:rsidP="00D76D5C">
            <w:pPr>
              <w:cnfStyle w:val="000000000000" w:firstRow="0" w:lastRow="0" w:firstColumn="0" w:lastColumn="0" w:oddVBand="0" w:evenVBand="0" w:oddHBand="0" w:evenHBand="0" w:firstRowFirstColumn="0" w:firstRowLastColumn="0" w:lastRowFirstColumn="0" w:lastRowLastColumn="0"/>
            </w:pPr>
            <w:r w:rsidRPr="0023598C">
              <w:t>FPS</w:t>
            </w:r>
            <w:r>
              <w:t xml:space="preserve"> = Five Points Square</w:t>
            </w:r>
          </w:p>
          <w:p w14:paraId="158DE446" w14:textId="2DE47A24" w:rsidR="00E35A88" w:rsidRDefault="00D76D5C" w:rsidP="00D76D5C">
            <w:pPr>
              <w:cnfStyle w:val="000000000000" w:firstRow="0" w:lastRow="0" w:firstColumn="0" w:lastColumn="0" w:oddVBand="0" w:evenVBand="0" w:oddHBand="0" w:evenHBand="0" w:firstRowFirstColumn="0" w:firstRowLastColumn="0" w:lastRowFirstColumn="0" w:lastRowLastColumn="0"/>
            </w:pPr>
            <w:r>
              <w:t xml:space="preserve">SLP = Southern Los </w:t>
            </w:r>
            <w:proofErr w:type="spellStart"/>
            <w:r>
              <w:t>Pi</w:t>
            </w:r>
            <w:r w:rsidRPr="00CB4A15">
              <w:t>ño</w:t>
            </w:r>
            <w:r>
              <w:t>s</w:t>
            </w:r>
            <w:proofErr w:type="spellEnd"/>
          </w:p>
        </w:tc>
        <w:tc>
          <w:tcPr>
            <w:tcW w:w="991" w:type="dxa"/>
          </w:tcPr>
          <w:p w14:paraId="7F7B1EAD"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707EE6C5"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1FC0F992" w14:textId="77777777" w:rsidR="00E35A88" w:rsidRPr="00E35A88" w:rsidRDefault="00E35A88" w:rsidP="009613D0">
            <w:r w:rsidRPr="00E35A88">
              <w:t>transect</w:t>
            </w:r>
          </w:p>
        </w:tc>
        <w:tc>
          <w:tcPr>
            <w:tcW w:w="3402" w:type="dxa"/>
          </w:tcPr>
          <w:p w14:paraId="493319A0" w14:textId="28371A33"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D76D5C">
              <w:t>One of 3 transects at a given site</w:t>
            </w:r>
          </w:p>
        </w:tc>
        <w:tc>
          <w:tcPr>
            <w:tcW w:w="2552" w:type="dxa"/>
          </w:tcPr>
          <w:p w14:paraId="486AE2D2"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c>
          <w:tcPr>
            <w:tcW w:w="991" w:type="dxa"/>
          </w:tcPr>
          <w:p w14:paraId="478C6802"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748E31E1"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4EACBF61" w14:textId="277F95AF" w:rsidR="00E35A88" w:rsidRPr="00E35A88" w:rsidRDefault="00E35A88" w:rsidP="009613D0">
            <w:proofErr w:type="spellStart"/>
            <w:r w:rsidRPr="00E35A88">
              <w:t>GIS_id</w:t>
            </w:r>
            <w:proofErr w:type="spellEnd"/>
          </w:p>
        </w:tc>
        <w:tc>
          <w:tcPr>
            <w:tcW w:w="3402" w:type="dxa"/>
          </w:tcPr>
          <w:p w14:paraId="5436C314"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c>
          <w:tcPr>
            <w:tcW w:w="2552" w:type="dxa"/>
          </w:tcPr>
          <w:p w14:paraId="53E6C41C"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c>
          <w:tcPr>
            <w:tcW w:w="991" w:type="dxa"/>
          </w:tcPr>
          <w:p w14:paraId="56FE4AF3"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341F891A"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19605F0A" w14:textId="30E940A7" w:rsidR="00E35A88" w:rsidRPr="00E35A88" w:rsidRDefault="00E35A88" w:rsidP="009613D0">
            <w:proofErr w:type="spellStart"/>
            <w:r w:rsidRPr="00E35A88">
              <w:t>demog_id</w:t>
            </w:r>
            <w:proofErr w:type="spellEnd"/>
          </w:p>
        </w:tc>
        <w:tc>
          <w:tcPr>
            <w:tcW w:w="3402" w:type="dxa"/>
          </w:tcPr>
          <w:p w14:paraId="212ABB95"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c>
          <w:tcPr>
            <w:tcW w:w="2552" w:type="dxa"/>
          </w:tcPr>
          <w:p w14:paraId="7F6AF866"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c>
          <w:tcPr>
            <w:tcW w:w="991" w:type="dxa"/>
          </w:tcPr>
          <w:p w14:paraId="45C866E0"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61178151"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0A94F917" w14:textId="63070629" w:rsidR="00E35A88" w:rsidRPr="00E35A88" w:rsidRDefault="00E35A88" w:rsidP="009613D0">
            <w:r w:rsidRPr="00E35A88">
              <w:t>window</w:t>
            </w:r>
          </w:p>
        </w:tc>
        <w:tc>
          <w:tcPr>
            <w:tcW w:w="3402" w:type="dxa"/>
          </w:tcPr>
          <w:p w14:paraId="1024AF5D" w14:textId="6A9BECB1"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D76D5C">
              <w:t>Location on transect (5-m resolution)</w:t>
            </w:r>
          </w:p>
        </w:tc>
        <w:tc>
          <w:tcPr>
            <w:tcW w:w="2552" w:type="dxa"/>
          </w:tcPr>
          <w:p w14:paraId="6A684B9D" w14:textId="4D9DE0A9" w:rsidR="00E35A88" w:rsidRDefault="00D76D5C" w:rsidP="009613D0">
            <w:pPr>
              <w:cnfStyle w:val="000000000000" w:firstRow="0" w:lastRow="0" w:firstColumn="0" w:lastColumn="0" w:oddVBand="0" w:evenVBand="0" w:oddHBand="0" w:evenHBand="0" w:firstRowFirstColumn="0" w:firstRowLastColumn="0" w:lastRowFirstColumn="0" w:lastRowLastColumn="0"/>
            </w:pPr>
            <w:r>
              <w:t>meters</w:t>
            </w:r>
          </w:p>
        </w:tc>
        <w:tc>
          <w:tcPr>
            <w:tcW w:w="991" w:type="dxa"/>
          </w:tcPr>
          <w:p w14:paraId="3E29B527"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610FC24D"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2A2EDF60" w14:textId="1DDCA4A6" w:rsidR="00E35A88" w:rsidRPr="00E35A88" w:rsidRDefault="00E35A88" w:rsidP="009613D0">
            <w:r w:rsidRPr="00E35A88">
              <w:lastRenderedPageBreak/>
              <w:t>max.ht</w:t>
            </w:r>
          </w:p>
        </w:tc>
        <w:tc>
          <w:tcPr>
            <w:tcW w:w="3402" w:type="dxa"/>
          </w:tcPr>
          <w:p w14:paraId="633C281C" w14:textId="1774727D"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D76D5C">
              <w:t>Height of the shrub at the tallest point, at beginning of study</w:t>
            </w:r>
          </w:p>
        </w:tc>
        <w:tc>
          <w:tcPr>
            <w:tcW w:w="2552" w:type="dxa"/>
          </w:tcPr>
          <w:p w14:paraId="15DBA9E5" w14:textId="07A1EBAB" w:rsidR="00E35A88" w:rsidRDefault="00D76D5C" w:rsidP="009613D0">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27116300"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473579B9"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02017C34" w14:textId="667068A7" w:rsidR="00E35A88" w:rsidRPr="00E35A88" w:rsidRDefault="00E35A88" w:rsidP="009613D0">
            <w:proofErr w:type="spellStart"/>
            <w:proofErr w:type="gramStart"/>
            <w:r w:rsidRPr="00E35A88">
              <w:t>max.w</w:t>
            </w:r>
            <w:proofErr w:type="spellEnd"/>
            <w:proofErr w:type="gramEnd"/>
          </w:p>
        </w:tc>
        <w:tc>
          <w:tcPr>
            <w:tcW w:w="3402" w:type="dxa"/>
          </w:tcPr>
          <w:p w14:paraId="0E067F48" w14:textId="6477DC91"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D76D5C">
              <w:t>Width of the shrub at the widest point, at beginning of study</w:t>
            </w:r>
          </w:p>
        </w:tc>
        <w:tc>
          <w:tcPr>
            <w:tcW w:w="2552" w:type="dxa"/>
          </w:tcPr>
          <w:p w14:paraId="2A4D9CF7" w14:textId="69DABB49" w:rsidR="00E35A88" w:rsidRDefault="00D76D5C" w:rsidP="009613D0">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7E8B75DC"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16C0C2E8"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4C638640" w14:textId="699B8BFB" w:rsidR="00E35A88" w:rsidRPr="00E35A88" w:rsidRDefault="00E35A88" w:rsidP="00E35A88">
            <w:proofErr w:type="spellStart"/>
            <w:proofErr w:type="gramStart"/>
            <w:r w:rsidRPr="00E35A88">
              <w:t>perp.w</w:t>
            </w:r>
            <w:proofErr w:type="spellEnd"/>
            <w:proofErr w:type="gramEnd"/>
          </w:p>
        </w:tc>
        <w:tc>
          <w:tcPr>
            <w:tcW w:w="3402" w:type="dxa"/>
          </w:tcPr>
          <w:p w14:paraId="21222084" w14:textId="1B0063C1"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D76D5C">
              <w:t>Width of the shrub in the direction perpendicular to the maximum width, at beginning of study</w:t>
            </w:r>
          </w:p>
        </w:tc>
        <w:tc>
          <w:tcPr>
            <w:tcW w:w="2552" w:type="dxa"/>
          </w:tcPr>
          <w:p w14:paraId="35462492" w14:textId="074FDA41" w:rsidR="00E35A88" w:rsidRDefault="00D76D5C" w:rsidP="009613D0">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5EF5CCDA"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708317C1"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63E911CF" w14:textId="0CD27CCD" w:rsidR="00E35A88" w:rsidRPr="00E35A88" w:rsidRDefault="00E35A88" w:rsidP="009613D0">
            <w:proofErr w:type="spellStart"/>
            <w:proofErr w:type="gramStart"/>
            <w:r w:rsidRPr="00E35A88">
              <w:t>max.ht.dead</w:t>
            </w:r>
            <w:proofErr w:type="spellEnd"/>
            <w:proofErr w:type="gramEnd"/>
          </w:p>
        </w:tc>
        <w:tc>
          <w:tcPr>
            <w:tcW w:w="3402" w:type="dxa"/>
          </w:tcPr>
          <w:p w14:paraId="7F5D1207" w14:textId="77C56F8D"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D76D5C">
              <w:t>Height of the shrub at the tallest point, at beginning of study, including defoliated branches</w:t>
            </w:r>
          </w:p>
        </w:tc>
        <w:tc>
          <w:tcPr>
            <w:tcW w:w="2552" w:type="dxa"/>
          </w:tcPr>
          <w:p w14:paraId="3089A2F6" w14:textId="1D74B752" w:rsidR="00E35A88" w:rsidRDefault="00D76D5C" w:rsidP="009613D0">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2B3D7A21"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0F959A0A"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73F8B0E2" w14:textId="151BFC6D" w:rsidR="00E35A88" w:rsidRPr="00E35A88" w:rsidRDefault="00E35A88" w:rsidP="009613D0">
            <w:proofErr w:type="spellStart"/>
            <w:r w:rsidRPr="00E35A88">
              <w:t>max.</w:t>
            </w:r>
            <w:proofErr w:type="gramStart"/>
            <w:r w:rsidRPr="00E35A88">
              <w:t>w.dead</w:t>
            </w:r>
            <w:proofErr w:type="spellEnd"/>
            <w:proofErr w:type="gramEnd"/>
          </w:p>
        </w:tc>
        <w:tc>
          <w:tcPr>
            <w:tcW w:w="3402" w:type="dxa"/>
          </w:tcPr>
          <w:p w14:paraId="26A6D6C6" w14:textId="6E034DA1"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D76D5C">
              <w:t>Width of the shrub at the widest point, at beginning of study, including defoliated branches</w:t>
            </w:r>
          </w:p>
        </w:tc>
        <w:tc>
          <w:tcPr>
            <w:tcW w:w="2552" w:type="dxa"/>
          </w:tcPr>
          <w:p w14:paraId="698A2964" w14:textId="21A9981D" w:rsidR="00E35A88" w:rsidRDefault="00D76D5C" w:rsidP="009613D0">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7462DBC2"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63F103F1"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6DC49A00" w14:textId="7CEAFD0F" w:rsidR="00E35A88" w:rsidRPr="00E35A88" w:rsidRDefault="00E35A88" w:rsidP="009613D0">
            <w:proofErr w:type="spellStart"/>
            <w:r w:rsidRPr="00E35A88">
              <w:t>perp.</w:t>
            </w:r>
            <w:proofErr w:type="gramStart"/>
            <w:r w:rsidRPr="00E35A88">
              <w:t>w.dead</w:t>
            </w:r>
            <w:proofErr w:type="spellEnd"/>
            <w:proofErr w:type="gramEnd"/>
          </w:p>
        </w:tc>
        <w:tc>
          <w:tcPr>
            <w:tcW w:w="3402" w:type="dxa"/>
          </w:tcPr>
          <w:p w14:paraId="2A54E564" w14:textId="5E45BD1D"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D76D5C">
              <w:t>Width of the shrub in the direction perpendicular to the maximum width, at beginning of study, including defoliated branches</w:t>
            </w:r>
          </w:p>
        </w:tc>
        <w:tc>
          <w:tcPr>
            <w:tcW w:w="2552" w:type="dxa"/>
          </w:tcPr>
          <w:p w14:paraId="15F0FCAE" w14:textId="023D436A" w:rsidR="00E35A88" w:rsidRDefault="00D76D5C" w:rsidP="009613D0">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591A6066"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416A2EE9"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73D977B2" w14:textId="02129AF0" w:rsidR="00E35A88" w:rsidRPr="00E35A88" w:rsidRDefault="00E35A88" w:rsidP="009613D0">
            <w:r w:rsidRPr="00E35A88">
              <w:t>notes</w:t>
            </w:r>
          </w:p>
        </w:tc>
        <w:tc>
          <w:tcPr>
            <w:tcW w:w="3402" w:type="dxa"/>
          </w:tcPr>
          <w:p w14:paraId="78D1E2C5" w14:textId="6BEA4287"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D76D5C">
              <w:t>Additional observations at beginning of study</w:t>
            </w:r>
          </w:p>
        </w:tc>
        <w:tc>
          <w:tcPr>
            <w:tcW w:w="2552" w:type="dxa"/>
          </w:tcPr>
          <w:p w14:paraId="26F58A31"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c>
          <w:tcPr>
            <w:tcW w:w="991" w:type="dxa"/>
          </w:tcPr>
          <w:p w14:paraId="34C33F8F"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r w:rsidR="00E35A88" w14:paraId="3D60067B"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515649DE" w14:textId="45099BC8" w:rsidR="00E35A88" w:rsidRPr="00E35A88" w:rsidRDefault="00E35A88" w:rsidP="009613D0">
            <w:proofErr w:type="spellStart"/>
            <w:r w:rsidRPr="00E35A88">
              <w:t>outwindow</w:t>
            </w:r>
            <w:proofErr w:type="spellEnd"/>
          </w:p>
        </w:tc>
        <w:tc>
          <w:tcPr>
            <w:tcW w:w="3402" w:type="dxa"/>
          </w:tcPr>
          <w:p w14:paraId="765CA9EE" w14:textId="415F0DDB" w:rsidR="00E35A88" w:rsidRDefault="00D76D5C" w:rsidP="009613D0">
            <w:pPr>
              <w:cnfStyle w:val="000000000000" w:firstRow="0" w:lastRow="0" w:firstColumn="0" w:lastColumn="0" w:oddVBand="0" w:evenVBand="0" w:oddHBand="0" w:evenHBand="0" w:firstRowFirstColumn="0" w:firstRowLastColumn="0" w:lastRowFirstColumn="0" w:lastRowLastColumn="0"/>
            </w:pPr>
            <w:r w:rsidRPr="00D76D5C">
              <w:t>Location on transect (5-m resolution), but shrub is &gt; 1 m from transect</w:t>
            </w:r>
          </w:p>
        </w:tc>
        <w:tc>
          <w:tcPr>
            <w:tcW w:w="2552" w:type="dxa"/>
          </w:tcPr>
          <w:p w14:paraId="5BEFF8F5" w14:textId="039C50B0" w:rsidR="00E35A88" w:rsidRDefault="00D76D5C" w:rsidP="009613D0">
            <w:pPr>
              <w:cnfStyle w:val="000000000000" w:firstRow="0" w:lastRow="0" w:firstColumn="0" w:lastColumn="0" w:oddVBand="0" w:evenVBand="0" w:oddHBand="0" w:evenHBand="0" w:firstRowFirstColumn="0" w:firstRowLastColumn="0" w:lastRowFirstColumn="0" w:lastRowLastColumn="0"/>
            </w:pPr>
            <w:r>
              <w:t>meters</w:t>
            </w:r>
          </w:p>
        </w:tc>
        <w:tc>
          <w:tcPr>
            <w:tcW w:w="991" w:type="dxa"/>
          </w:tcPr>
          <w:p w14:paraId="202EC59E" w14:textId="77777777" w:rsidR="00E35A88" w:rsidRDefault="00E35A88" w:rsidP="009613D0">
            <w:pPr>
              <w:cnfStyle w:val="000000000000" w:firstRow="0" w:lastRow="0" w:firstColumn="0" w:lastColumn="0" w:oddVBand="0" w:evenVBand="0" w:oddHBand="0" w:evenHBand="0" w:firstRowFirstColumn="0" w:firstRowLastColumn="0" w:lastRowFirstColumn="0" w:lastRowLastColumn="0"/>
            </w:pPr>
          </w:p>
        </w:tc>
      </w:tr>
    </w:tbl>
    <w:p w14:paraId="29D079BD" w14:textId="71CB856F" w:rsidR="00E35A88" w:rsidRDefault="00E35A88"/>
    <w:p w14:paraId="27CAF27B" w14:textId="7B50CD75" w:rsidR="00CB0646" w:rsidRDefault="00CB0646" w:rsidP="00CB0646">
      <w:pPr>
        <w:spacing w:after="40"/>
      </w:pPr>
      <w:proofErr w:type="spellStart"/>
      <w:r>
        <w:rPr>
          <w:b/>
          <w:bCs/>
        </w:rPr>
        <w:t>LT_TransectLengths</w:t>
      </w:r>
      <w:proofErr w:type="spellEnd"/>
      <w:r>
        <w:t>: List of all transects and their corresponding lengths.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405"/>
        <w:gridCol w:w="3402"/>
        <w:gridCol w:w="2552"/>
        <w:gridCol w:w="991"/>
      </w:tblGrid>
      <w:tr w:rsidR="00E35A88" w14:paraId="10E864CF" w14:textId="77777777" w:rsidTr="00467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E2239BE" w14:textId="77777777" w:rsidR="00E35A88" w:rsidRDefault="00E35A88" w:rsidP="009613D0">
            <w:r>
              <w:t>Column name</w:t>
            </w:r>
          </w:p>
        </w:tc>
        <w:tc>
          <w:tcPr>
            <w:tcW w:w="3402" w:type="dxa"/>
          </w:tcPr>
          <w:p w14:paraId="620E1533"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Description</w:t>
            </w:r>
          </w:p>
        </w:tc>
        <w:tc>
          <w:tcPr>
            <w:tcW w:w="2552" w:type="dxa"/>
          </w:tcPr>
          <w:p w14:paraId="515023F0"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 xml:space="preserve">Unit or </w:t>
            </w:r>
          </w:p>
          <w:p w14:paraId="0A7F82EF"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991" w:type="dxa"/>
          </w:tcPr>
          <w:p w14:paraId="58CECF02"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Empty value code</w:t>
            </w:r>
          </w:p>
        </w:tc>
      </w:tr>
      <w:tr w:rsidR="001D750F" w14:paraId="43BC4FF3"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3E700DF3" w14:textId="1AE5DEB4" w:rsidR="001D750F" w:rsidRPr="00E35A88" w:rsidRDefault="001D750F" w:rsidP="001D750F">
            <w:r w:rsidRPr="00E35A88">
              <w:t>Site</w:t>
            </w:r>
          </w:p>
        </w:tc>
        <w:tc>
          <w:tcPr>
            <w:tcW w:w="3402" w:type="dxa"/>
          </w:tcPr>
          <w:p w14:paraId="6BD3F852" w14:textId="28610D28"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23598C">
              <w:t>One of four different sites</w:t>
            </w:r>
          </w:p>
        </w:tc>
        <w:tc>
          <w:tcPr>
            <w:tcW w:w="2552" w:type="dxa"/>
          </w:tcPr>
          <w:p w14:paraId="2E4277AC"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23598C">
              <w:t>PDC</w:t>
            </w:r>
            <w:r>
              <w:t xml:space="preserve"> = Palo </w:t>
            </w:r>
            <w:proofErr w:type="spellStart"/>
            <w:r>
              <w:t>Duro</w:t>
            </w:r>
            <w:proofErr w:type="spellEnd"/>
            <w:r>
              <w:t xml:space="preserve"> Canyon</w:t>
            </w:r>
          </w:p>
          <w:p w14:paraId="46F5C78B"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23598C">
              <w:t>MOD</w:t>
            </w:r>
            <w:r>
              <w:t xml:space="preserve"> = Middle of Desert</w:t>
            </w:r>
          </w:p>
          <w:p w14:paraId="5DF4F2F7"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23598C">
              <w:t>FPS</w:t>
            </w:r>
            <w:r>
              <w:t xml:space="preserve"> = Five Points Square</w:t>
            </w:r>
          </w:p>
          <w:p w14:paraId="3DEA41D9" w14:textId="1919D4E9" w:rsidR="001D750F" w:rsidRDefault="001D750F" w:rsidP="001D750F">
            <w:pPr>
              <w:cnfStyle w:val="000000000000" w:firstRow="0" w:lastRow="0" w:firstColumn="0" w:lastColumn="0" w:oddVBand="0" w:evenVBand="0" w:oddHBand="0" w:evenHBand="0" w:firstRowFirstColumn="0" w:firstRowLastColumn="0" w:lastRowFirstColumn="0" w:lastRowLastColumn="0"/>
            </w:pPr>
            <w:r>
              <w:t xml:space="preserve">SLP = Southern Los </w:t>
            </w:r>
            <w:proofErr w:type="spellStart"/>
            <w:r>
              <w:t>Pi</w:t>
            </w:r>
            <w:r w:rsidRPr="00CB4A15">
              <w:t>ño</w:t>
            </w:r>
            <w:r>
              <w:t>s</w:t>
            </w:r>
            <w:proofErr w:type="spellEnd"/>
          </w:p>
        </w:tc>
        <w:tc>
          <w:tcPr>
            <w:tcW w:w="991" w:type="dxa"/>
          </w:tcPr>
          <w:p w14:paraId="5EECF693"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1C4F316A"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2A54025B" w14:textId="65E10004" w:rsidR="001D750F" w:rsidRPr="00E35A88" w:rsidRDefault="001D750F" w:rsidP="001D750F">
            <w:r w:rsidRPr="00E35A88">
              <w:t>Transect</w:t>
            </w:r>
          </w:p>
        </w:tc>
        <w:tc>
          <w:tcPr>
            <w:tcW w:w="3402" w:type="dxa"/>
          </w:tcPr>
          <w:p w14:paraId="73EB382B" w14:textId="5150963B"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D76D5C">
              <w:t>One of 3 transects at a given site</w:t>
            </w:r>
          </w:p>
        </w:tc>
        <w:tc>
          <w:tcPr>
            <w:tcW w:w="2552" w:type="dxa"/>
          </w:tcPr>
          <w:p w14:paraId="21D6C508"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47517DAD"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329F444D"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167F442C" w14:textId="3978F7E5" w:rsidR="001D750F" w:rsidRPr="00E35A88" w:rsidRDefault="001D750F" w:rsidP="001D750F">
            <w:proofErr w:type="spellStart"/>
            <w:r w:rsidRPr="00E35A88">
              <w:t>Length_m</w:t>
            </w:r>
            <w:proofErr w:type="spellEnd"/>
          </w:p>
        </w:tc>
        <w:tc>
          <w:tcPr>
            <w:tcW w:w="3402" w:type="dxa"/>
          </w:tcPr>
          <w:p w14:paraId="2B670455" w14:textId="4218DF4E"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Transect length</w:t>
            </w:r>
          </w:p>
        </w:tc>
        <w:tc>
          <w:tcPr>
            <w:tcW w:w="2552" w:type="dxa"/>
          </w:tcPr>
          <w:p w14:paraId="2A1E06A3" w14:textId="310F64AB" w:rsidR="001D750F" w:rsidRDefault="001D750F" w:rsidP="001D750F">
            <w:pPr>
              <w:cnfStyle w:val="000000000000" w:firstRow="0" w:lastRow="0" w:firstColumn="0" w:lastColumn="0" w:oddVBand="0" w:evenVBand="0" w:oddHBand="0" w:evenHBand="0" w:firstRowFirstColumn="0" w:firstRowLastColumn="0" w:lastRowFirstColumn="0" w:lastRowLastColumn="0"/>
            </w:pPr>
            <w:r>
              <w:t>meters</w:t>
            </w:r>
          </w:p>
        </w:tc>
        <w:tc>
          <w:tcPr>
            <w:tcW w:w="991" w:type="dxa"/>
          </w:tcPr>
          <w:p w14:paraId="5CF15D90"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bl>
    <w:p w14:paraId="424B4EFE" w14:textId="68D1444A" w:rsidR="00E35A88" w:rsidRDefault="00E35A88"/>
    <w:p w14:paraId="3F35C83D" w14:textId="42D5794D" w:rsidR="00CB0646" w:rsidRPr="00CB0646" w:rsidRDefault="00CB0646" w:rsidP="00CB0646">
      <w:pPr>
        <w:spacing w:after="40"/>
      </w:pPr>
      <w:proofErr w:type="spellStart"/>
      <w:r>
        <w:rPr>
          <w:b/>
          <w:bCs/>
        </w:rPr>
        <w:t>LT_TransplantExp</w:t>
      </w:r>
      <w:proofErr w:type="spellEnd"/>
      <w:r>
        <w:rPr>
          <w:b/>
          <w:bCs/>
        </w:rPr>
        <w:t xml:space="preserve">: </w:t>
      </w:r>
      <w:r>
        <w:t>Data from the transplant experiment; includes cover data as well as survival and other demographic data on transplants only.</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405"/>
        <w:gridCol w:w="3402"/>
        <w:gridCol w:w="2552"/>
        <w:gridCol w:w="991"/>
      </w:tblGrid>
      <w:tr w:rsidR="00E35A88" w14:paraId="4B07D0C1" w14:textId="77777777" w:rsidTr="00467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43EC9A" w14:textId="77777777" w:rsidR="00E35A88" w:rsidRDefault="00E35A88" w:rsidP="009613D0">
            <w:r>
              <w:t>Column name</w:t>
            </w:r>
          </w:p>
        </w:tc>
        <w:tc>
          <w:tcPr>
            <w:tcW w:w="3402" w:type="dxa"/>
          </w:tcPr>
          <w:p w14:paraId="76D87BB3"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Description</w:t>
            </w:r>
          </w:p>
        </w:tc>
        <w:tc>
          <w:tcPr>
            <w:tcW w:w="2552" w:type="dxa"/>
          </w:tcPr>
          <w:p w14:paraId="6A0E8539"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 xml:space="preserve">Unit or </w:t>
            </w:r>
          </w:p>
          <w:p w14:paraId="4A19DE02"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991" w:type="dxa"/>
          </w:tcPr>
          <w:p w14:paraId="5D66C7B2" w14:textId="77777777" w:rsidR="00E35A88" w:rsidRDefault="00E35A88" w:rsidP="009613D0">
            <w:pPr>
              <w:cnfStyle w:val="100000000000" w:firstRow="1" w:lastRow="0" w:firstColumn="0" w:lastColumn="0" w:oddVBand="0" w:evenVBand="0" w:oddHBand="0" w:evenHBand="0" w:firstRowFirstColumn="0" w:firstRowLastColumn="0" w:lastRowFirstColumn="0" w:lastRowLastColumn="0"/>
            </w:pPr>
            <w:r>
              <w:t>Empty value code</w:t>
            </w:r>
          </w:p>
        </w:tc>
      </w:tr>
      <w:tr w:rsidR="001D750F" w14:paraId="6423085E"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05E054D5" w14:textId="77777777" w:rsidR="001D750F" w:rsidRPr="00E35A88" w:rsidRDefault="001D750F" w:rsidP="001D750F">
            <w:r w:rsidRPr="00E35A88">
              <w:t>Site</w:t>
            </w:r>
          </w:p>
        </w:tc>
        <w:tc>
          <w:tcPr>
            <w:tcW w:w="3402" w:type="dxa"/>
          </w:tcPr>
          <w:p w14:paraId="0A232542" w14:textId="7F7EAFCB"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23598C">
              <w:t>One of four different sites</w:t>
            </w:r>
          </w:p>
        </w:tc>
        <w:tc>
          <w:tcPr>
            <w:tcW w:w="2552" w:type="dxa"/>
          </w:tcPr>
          <w:p w14:paraId="3A2AEDDE"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23598C">
              <w:t>PDC</w:t>
            </w:r>
            <w:r>
              <w:t xml:space="preserve"> = Palo </w:t>
            </w:r>
            <w:proofErr w:type="spellStart"/>
            <w:r>
              <w:t>Duro</w:t>
            </w:r>
            <w:proofErr w:type="spellEnd"/>
            <w:r>
              <w:t xml:space="preserve"> Canyon</w:t>
            </w:r>
          </w:p>
          <w:p w14:paraId="1BF41F83"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23598C">
              <w:t>MOD</w:t>
            </w:r>
            <w:r>
              <w:t xml:space="preserve"> = Middle of Desert</w:t>
            </w:r>
          </w:p>
          <w:p w14:paraId="7F69B176"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23598C">
              <w:t>FPS</w:t>
            </w:r>
            <w:r>
              <w:t xml:space="preserve"> = Five Points Square</w:t>
            </w:r>
          </w:p>
          <w:p w14:paraId="0158F919" w14:textId="14CA0A02" w:rsidR="001D750F" w:rsidRDefault="001D750F" w:rsidP="001D750F">
            <w:pPr>
              <w:cnfStyle w:val="000000000000" w:firstRow="0" w:lastRow="0" w:firstColumn="0" w:lastColumn="0" w:oddVBand="0" w:evenVBand="0" w:oddHBand="0" w:evenHBand="0" w:firstRowFirstColumn="0" w:firstRowLastColumn="0" w:lastRowFirstColumn="0" w:lastRowLastColumn="0"/>
            </w:pPr>
            <w:r>
              <w:t xml:space="preserve">SLP = Southern Los </w:t>
            </w:r>
            <w:proofErr w:type="spellStart"/>
            <w:r>
              <w:t>Pi</w:t>
            </w:r>
            <w:r w:rsidRPr="00CB4A15">
              <w:t>ño</w:t>
            </w:r>
            <w:r>
              <w:t>s</w:t>
            </w:r>
            <w:proofErr w:type="spellEnd"/>
          </w:p>
        </w:tc>
        <w:tc>
          <w:tcPr>
            <w:tcW w:w="991" w:type="dxa"/>
          </w:tcPr>
          <w:p w14:paraId="4D58D653"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186CE925"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2F04D7C4" w14:textId="77777777" w:rsidR="001D750F" w:rsidRPr="00E35A88" w:rsidRDefault="001D750F" w:rsidP="001D750F">
            <w:r w:rsidRPr="00E35A88">
              <w:t>Transect</w:t>
            </w:r>
          </w:p>
        </w:tc>
        <w:tc>
          <w:tcPr>
            <w:tcW w:w="3402" w:type="dxa"/>
          </w:tcPr>
          <w:p w14:paraId="67D636F8" w14:textId="25EEB83C"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D76D5C">
              <w:t>One of 3 transects at a given site</w:t>
            </w:r>
          </w:p>
        </w:tc>
        <w:tc>
          <w:tcPr>
            <w:tcW w:w="2552" w:type="dxa"/>
          </w:tcPr>
          <w:p w14:paraId="2007ADD9"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61A52AEE"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32C59DC9"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2538ED83" w14:textId="1E786347" w:rsidR="001D750F" w:rsidRPr="00E35A88" w:rsidRDefault="001D750F" w:rsidP="001D750F">
            <w:r>
              <w:t>plot</w:t>
            </w:r>
          </w:p>
        </w:tc>
        <w:tc>
          <w:tcPr>
            <w:tcW w:w="3402" w:type="dxa"/>
          </w:tcPr>
          <w:p w14:paraId="13FC6F7E" w14:textId="36FEC4EB"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One of 12 plots in a given transect</w:t>
            </w:r>
          </w:p>
        </w:tc>
        <w:tc>
          <w:tcPr>
            <w:tcW w:w="2552" w:type="dxa"/>
          </w:tcPr>
          <w:p w14:paraId="564DF164"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07326126"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1714E78A"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6B7455FF" w14:textId="4C48662D" w:rsidR="001D750F" w:rsidRDefault="001D750F" w:rsidP="001D750F">
            <w:r w:rsidRPr="00E35A88">
              <w:lastRenderedPageBreak/>
              <w:t>subplot</w:t>
            </w:r>
          </w:p>
        </w:tc>
        <w:tc>
          <w:tcPr>
            <w:tcW w:w="3402" w:type="dxa"/>
          </w:tcPr>
          <w:p w14:paraId="691410B8" w14:textId="15464F3F" w:rsidR="001D750F" w:rsidRDefault="00E0738C" w:rsidP="001D750F">
            <w:pPr>
              <w:cnfStyle w:val="000000000000" w:firstRow="0" w:lastRow="0" w:firstColumn="0" w:lastColumn="0" w:oddVBand="0" w:evenVBand="0" w:oddHBand="0" w:evenHBand="0" w:firstRowFirstColumn="0" w:firstRowLastColumn="0" w:lastRowFirstColumn="0" w:lastRowLastColumn="0"/>
            </w:pPr>
            <w:ins w:id="140" w:author="Thomas E Miller" w:date="2020-04-23T13:49:00Z">
              <w:r>
                <w:t>One of four subplots within each plot</w:t>
              </w:r>
            </w:ins>
            <w:ins w:id="141" w:author="Thomas E Miller" w:date="2020-04-23T13:50:00Z">
              <w:r>
                <w:t xml:space="preserve">; there were nine </w:t>
              </w:r>
              <w:r w:rsidRPr="001D750F">
                <w:t xml:space="preserve">16.67 mm x 16.67 mm </w:t>
              </w:r>
              <w:r>
                <w:t>squares in each subplot that were used to record cover data</w:t>
              </w:r>
            </w:ins>
          </w:p>
        </w:tc>
        <w:tc>
          <w:tcPr>
            <w:tcW w:w="2552" w:type="dxa"/>
          </w:tcPr>
          <w:p w14:paraId="41D25110"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3C7CB412"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10AC0BF2"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4010E3D9" w14:textId="7B429CA3" w:rsidR="001D750F" w:rsidRDefault="001D750F" w:rsidP="001D750F">
            <w:proofErr w:type="spellStart"/>
            <w:r w:rsidRPr="00E35A88">
              <w:t>plot_location</w:t>
            </w:r>
            <w:proofErr w:type="spellEnd"/>
          </w:p>
        </w:tc>
        <w:tc>
          <w:tcPr>
            <w:tcW w:w="3402" w:type="dxa"/>
          </w:tcPr>
          <w:p w14:paraId="6301BF7E" w14:textId="0BD43ED8"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Location of the plot on the transect</w:t>
            </w:r>
          </w:p>
        </w:tc>
        <w:tc>
          <w:tcPr>
            <w:tcW w:w="2552" w:type="dxa"/>
          </w:tcPr>
          <w:p w14:paraId="551C1F70" w14:textId="0628BA84" w:rsidR="001D750F" w:rsidRDefault="001D750F" w:rsidP="001D750F">
            <w:pPr>
              <w:cnfStyle w:val="000000000000" w:firstRow="0" w:lastRow="0" w:firstColumn="0" w:lastColumn="0" w:oddVBand="0" w:evenVBand="0" w:oddHBand="0" w:evenHBand="0" w:firstRowFirstColumn="0" w:firstRowLastColumn="0" w:lastRowFirstColumn="0" w:lastRowLastColumn="0"/>
            </w:pPr>
            <w:r>
              <w:t>meters</w:t>
            </w:r>
          </w:p>
        </w:tc>
        <w:tc>
          <w:tcPr>
            <w:tcW w:w="991" w:type="dxa"/>
          </w:tcPr>
          <w:p w14:paraId="32EEDD49"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75965587"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2FDD9171" w14:textId="5740F817" w:rsidR="001D750F" w:rsidRDefault="001D750F" w:rsidP="001D750F">
            <w:proofErr w:type="spellStart"/>
            <w:r w:rsidRPr="00E35A88">
              <w:t>year_t</w:t>
            </w:r>
            <w:proofErr w:type="spellEnd"/>
          </w:p>
        </w:tc>
        <w:tc>
          <w:tcPr>
            <w:tcW w:w="3402" w:type="dxa"/>
          </w:tcPr>
          <w:p w14:paraId="62215CF0" w14:textId="5958860F"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Year of measurement, before one year has elapsed</w:t>
            </w:r>
          </w:p>
        </w:tc>
        <w:tc>
          <w:tcPr>
            <w:tcW w:w="2552" w:type="dxa"/>
          </w:tcPr>
          <w:p w14:paraId="34F74891"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0DA7B34D"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39347F25"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4E93FE8B" w14:textId="0C1B91FA" w:rsidR="001D750F" w:rsidRDefault="001D750F" w:rsidP="001D750F">
            <w:proofErr w:type="spellStart"/>
            <w:r w:rsidRPr="00E35A88">
              <w:t>num_bare_t</w:t>
            </w:r>
            <w:proofErr w:type="spellEnd"/>
          </w:p>
        </w:tc>
        <w:tc>
          <w:tcPr>
            <w:tcW w:w="3402" w:type="dxa"/>
          </w:tcPr>
          <w:p w14:paraId="1E98F96F" w14:textId="445643E2"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Number of the nine 16.67 mm x 16.67 mm squares in each subplot that were bare</w:t>
            </w:r>
          </w:p>
        </w:tc>
        <w:tc>
          <w:tcPr>
            <w:tcW w:w="2552" w:type="dxa"/>
          </w:tcPr>
          <w:p w14:paraId="6DA5D01E"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0D2E02F7"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5FAAA3FB"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575E4BAB" w14:textId="0B2FEC98" w:rsidR="001D750F" w:rsidRDefault="001D750F" w:rsidP="001D750F">
            <w:proofErr w:type="spellStart"/>
            <w:r w:rsidRPr="00E35A88">
              <w:t>num_shrub_t</w:t>
            </w:r>
            <w:proofErr w:type="spellEnd"/>
          </w:p>
        </w:tc>
        <w:tc>
          <w:tcPr>
            <w:tcW w:w="3402" w:type="dxa"/>
          </w:tcPr>
          <w:p w14:paraId="5789C326" w14:textId="2D492397"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 xml:space="preserve">Number of the nine 16.67 mm x 16.67 mm squares in each subplot that were </w:t>
            </w:r>
            <w:proofErr w:type="spellStart"/>
            <w:r w:rsidRPr="001D750F">
              <w:t>creosotebush</w:t>
            </w:r>
            <w:proofErr w:type="spellEnd"/>
          </w:p>
        </w:tc>
        <w:tc>
          <w:tcPr>
            <w:tcW w:w="2552" w:type="dxa"/>
          </w:tcPr>
          <w:p w14:paraId="5B107573"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2176A528"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3BF87ED5"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3897BBA4" w14:textId="46ADB0D0" w:rsidR="001D750F" w:rsidRDefault="001D750F" w:rsidP="001D750F">
            <w:proofErr w:type="spellStart"/>
            <w:r w:rsidRPr="00E35A88">
              <w:t>num_black_gramma_t</w:t>
            </w:r>
            <w:proofErr w:type="spellEnd"/>
          </w:p>
        </w:tc>
        <w:tc>
          <w:tcPr>
            <w:tcW w:w="3402" w:type="dxa"/>
          </w:tcPr>
          <w:p w14:paraId="30065573" w14:textId="6D3DF700"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Number of the nine 16.67 mm x 16.67 mm squares in each subplot that were black gramma</w:t>
            </w:r>
          </w:p>
        </w:tc>
        <w:tc>
          <w:tcPr>
            <w:tcW w:w="2552" w:type="dxa"/>
          </w:tcPr>
          <w:p w14:paraId="7E08F291"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384EA40E"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28C9AB0E"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3C78B085" w14:textId="58E10B88" w:rsidR="001D750F" w:rsidRDefault="001D750F" w:rsidP="001D750F">
            <w:proofErr w:type="spellStart"/>
            <w:r w:rsidRPr="00E35A88">
              <w:t>num_blue_gramma_t</w:t>
            </w:r>
            <w:proofErr w:type="spellEnd"/>
          </w:p>
        </w:tc>
        <w:tc>
          <w:tcPr>
            <w:tcW w:w="3402" w:type="dxa"/>
          </w:tcPr>
          <w:p w14:paraId="7D18B4B5" w14:textId="40548099"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Number of the nine 16.67 mm x 16.67 mm squares in each subplot that were blue gramma</w:t>
            </w:r>
          </w:p>
        </w:tc>
        <w:tc>
          <w:tcPr>
            <w:tcW w:w="2552" w:type="dxa"/>
          </w:tcPr>
          <w:p w14:paraId="37D96E27"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2B63A550"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6CF7754E"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732F0AE1" w14:textId="65FAC332" w:rsidR="001D750F" w:rsidRDefault="001D750F" w:rsidP="001D750F">
            <w:proofErr w:type="spellStart"/>
            <w:r w:rsidRPr="00E35A88">
              <w:t>num_other_grass_t</w:t>
            </w:r>
            <w:proofErr w:type="spellEnd"/>
          </w:p>
        </w:tc>
        <w:tc>
          <w:tcPr>
            <w:tcW w:w="3402" w:type="dxa"/>
          </w:tcPr>
          <w:p w14:paraId="6EC14256" w14:textId="0CD02A9A"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Number of the nine 16.67 mm x 16.67 mm squares in each subplot that were other grasses</w:t>
            </w:r>
          </w:p>
        </w:tc>
        <w:tc>
          <w:tcPr>
            <w:tcW w:w="2552" w:type="dxa"/>
          </w:tcPr>
          <w:p w14:paraId="071ACCF7"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2A35CC9D"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5B280F1C"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1FA964ED" w14:textId="1593B3EC" w:rsidR="001D750F" w:rsidRDefault="001D750F" w:rsidP="001D750F">
            <w:proofErr w:type="spellStart"/>
            <w:r w:rsidRPr="00E35A88">
              <w:t>num_other_t</w:t>
            </w:r>
            <w:proofErr w:type="spellEnd"/>
          </w:p>
        </w:tc>
        <w:tc>
          <w:tcPr>
            <w:tcW w:w="3402" w:type="dxa"/>
          </w:tcPr>
          <w:p w14:paraId="40919218" w14:textId="3E4FCF3C"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Number of the nine 16.67 mm x 16.67 mm squares in each subplot that were other plants or ground cover</w:t>
            </w:r>
          </w:p>
        </w:tc>
        <w:tc>
          <w:tcPr>
            <w:tcW w:w="2552" w:type="dxa"/>
          </w:tcPr>
          <w:p w14:paraId="2B9E6CD3"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77C1A6C7"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056F1170"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78A583A7" w14:textId="61144B7B" w:rsidR="001D750F" w:rsidRDefault="001D750F" w:rsidP="001D750F">
            <w:proofErr w:type="spellStart"/>
            <w:r w:rsidRPr="00E35A88">
              <w:t>Cover_notes</w:t>
            </w:r>
            <w:proofErr w:type="spellEnd"/>
          </w:p>
        </w:tc>
        <w:tc>
          <w:tcPr>
            <w:tcW w:w="3402" w:type="dxa"/>
          </w:tcPr>
          <w:p w14:paraId="00B883B9" w14:textId="2AF4C3A1"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Notes pertaining to ground cover records</w:t>
            </w:r>
          </w:p>
        </w:tc>
        <w:tc>
          <w:tcPr>
            <w:tcW w:w="2552" w:type="dxa"/>
          </w:tcPr>
          <w:p w14:paraId="41A212F8"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01BE87DE"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188E6D3A"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615E2627" w14:textId="0A5D5511" w:rsidR="001D750F" w:rsidRDefault="001D750F" w:rsidP="001D750F">
            <w:proofErr w:type="spellStart"/>
            <w:r w:rsidRPr="00E35A88">
              <w:t>max.ht_t</w:t>
            </w:r>
            <w:proofErr w:type="spellEnd"/>
          </w:p>
        </w:tc>
        <w:tc>
          <w:tcPr>
            <w:tcW w:w="3402" w:type="dxa"/>
          </w:tcPr>
          <w:p w14:paraId="73EA9E33" w14:textId="1628AF62"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Height of the shrub at the tallest point, at time t</w:t>
            </w:r>
          </w:p>
        </w:tc>
        <w:tc>
          <w:tcPr>
            <w:tcW w:w="2552" w:type="dxa"/>
          </w:tcPr>
          <w:p w14:paraId="0AC40A49" w14:textId="1AEE910D" w:rsidR="001D750F" w:rsidRDefault="001D750F" w:rsidP="001D750F">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1DCB3A75"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4F44D2AF"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448B765D" w14:textId="01A607CC" w:rsidR="001D750F" w:rsidRDefault="001D750F" w:rsidP="001D750F">
            <w:proofErr w:type="spellStart"/>
            <w:proofErr w:type="gramStart"/>
            <w:r w:rsidRPr="00E35A88">
              <w:t>max.w</w:t>
            </w:r>
            <w:proofErr w:type="gramEnd"/>
            <w:r w:rsidRPr="00E35A88">
              <w:t>_t</w:t>
            </w:r>
            <w:proofErr w:type="spellEnd"/>
          </w:p>
        </w:tc>
        <w:tc>
          <w:tcPr>
            <w:tcW w:w="3402" w:type="dxa"/>
          </w:tcPr>
          <w:p w14:paraId="3548963E" w14:textId="3A329359"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Width of the shrub at the widest point, at time t</w:t>
            </w:r>
          </w:p>
        </w:tc>
        <w:tc>
          <w:tcPr>
            <w:tcW w:w="2552" w:type="dxa"/>
          </w:tcPr>
          <w:p w14:paraId="3CB894CD" w14:textId="3CD07C61" w:rsidR="001D750F" w:rsidRDefault="001D750F" w:rsidP="001D750F">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103152DE"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091ABDA6"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509DCEE6" w14:textId="654CBF0B" w:rsidR="001D750F" w:rsidRDefault="001D750F" w:rsidP="001D750F">
            <w:proofErr w:type="spellStart"/>
            <w:proofErr w:type="gramStart"/>
            <w:r w:rsidRPr="00E35A88">
              <w:t>perp.w</w:t>
            </w:r>
            <w:proofErr w:type="gramEnd"/>
            <w:r w:rsidRPr="00E35A88">
              <w:t>_t</w:t>
            </w:r>
            <w:proofErr w:type="spellEnd"/>
          </w:p>
        </w:tc>
        <w:tc>
          <w:tcPr>
            <w:tcW w:w="3402" w:type="dxa"/>
          </w:tcPr>
          <w:p w14:paraId="51172944" w14:textId="59901533"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Width of the shrub in the direction perpendicular to the maximum width, at time t</w:t>
            </w:r>
          </w:p>
        </w:tc>
        <w:tc>
          <w:tcPr>
            <w:tcW w:w="2552" w:type="dxa"/>
          </w:tcPr>
          <w:p w14:paraId="0096FC22" w14:textId="25407885" w:rsidR="001D750F" w:rsidRDefault="001D750F" w:rsidP="001D750F">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3B536371"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14130AB8"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3B2ACB38" w14:textId="410AA3BF" w:rsidR="001D750F" w:rsidRDefault="001D750F" w:rsidP="001D750F">
            <w:commentRangeStart w:id="142"/>
            <w:r w:rsidRPr="0012403A">
              <w:t>name</w:t>
            </w:r>
            <w:commentRangeEnd w:id="142"/>
            <w:r w:rsidR="00E0738C">
              <w:rPr>
                <w:rStyle w:val="CommentReference"/>
                <w:b w:val="0"/>
                <w:bCs w:val="0"/>
              </w:rPr>
              <w:commentReference w:id="142"/>
            </w:r>
          </w:p>
        </w:tc>
        <w:tc>
          <w:tcPr>
            <w:tcW w:w="3402" w:type="dxa"/>
          </w:tcPr>
          <w:p w14:paraId="73C2E773" w14:textId="0442808B"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Name if the plant received one, as a joke</w:t>
            </w:r>
          </w:p>
        </w:tc>
        <w:tc>
          <w:tcPr>
            <w:tcW w:w="2552" w:type="dxa"/>
          </w:tcPr>
          <w:p w14:paraId="17362B41"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1426157D"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53E07073"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5E6655C3" w14:textId="5B33184F" w:rsidR="001D750F" w:rsidRDefault="001D750F" w:rsidP="001D750F">
            <w:r w:rsidRPr="0012403A">
              <w:t>notes</w:t>
            </w:r>
          </w:p>
        </w:tc>
        <w:tc>
          <w:tcPr>
            <w:tcW w:w="3402" w:type="dxa"/>
          </w:tcPr>
          <w:p w14:paraId="16F4FA80" w14:textId="62F8B4A9"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Notes pertaining to the plot</w:t>
            </w:r>
          </w:p>
        </w:tc>
        <w:tc>
          <w:tcPr>
            <w:tcW w:w="2552" w:type="dxa"/>
          </w:tcPr>
          <w:p w14:paraId="4F3AC01D"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1BE8FA8B"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0A4A6509"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7E368487" w14:textId="403569A2" w:rsidR="001D750F" w:rsidRDefault="001D750F" w:rsidP="001D750F">
            <w:proofErr w:type="spellStart"/>
            <w:r w:rsidRPr="0012403A">
              <w:t>falll_survival_t</w:t>
            </w:r>
            <w:proofErr w:type="spellEnd"/>
          </w:p>
        </w:tc>
        <w:tc>
          <w:tcPr>
            <w:tcW w:w="3402" w:type="dxa"/>
          </w:tcPr>
          <w:p w14:paraId="0C872FC6" w14:textId="4F93156B"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Boolean stating if plant was alive at the fall census</w:t>
            </w:r>
          </w:p>
        </w:tc>
        <w:tc>
          <w:tcPr>
            <w:tcW w:w="2552" w:type="dxa"/>
          </w:tcPr>
          <w:p w14:paraId="394074CE"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78CDCD50"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3781BB56"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341E1CD9" w14:textId="475C54D2" w:rsidR="001D750F" w:rsidRDefault="001D750F" w:rsidP="001D750F">
            <w:proofErr w:type="spellStart"/>
            <w:r w:rsidRPr="0012403A">
              <w:t>fall_survival_notes</w:t>
            </w:r>
            <w:proofErr w:type="spellEnd"/>
          </w:p>
        </w:tc>
        <w:tc>
          <w:tcPr>
            <w:tcW w:w="3402" w:type="dxa"/>
          </w:tcPr>
          <w:p w14:paraId="02457446" w14:textId="0587B55B"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Notes regarding the fall survival census</w:t>
            </w:r>
          </w:p>
        </w:tc>
        <w:tc>
          <w:tcPr>
            <w:tcW w:w="2552" w:type="dxa"/>
          </w:tcPr>
          <w:p w14:paraId="3D8A40D3"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7BE5BC9D"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21F6B997"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70B5F152" w14:textId="31B733AA" w:rsidR="001D750F" w:rsidRDefault="001D750F" w:rsidP="001D750F">
            <w:r w:rsidRPr="0012403A">
              <w:t>spring_survival_t1</w:t>
            </w:r>
          </w:p>
        </w:tc>
        <w:tc>
          <w:tcPr>
            <w:tcW w:w="3402" w:type="dxa"/>
          </w:tcPr>
          <w:p w14:paraId="0EF7C7EF" w14:textId="3476C610"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Boolean stating if plant was alive at the spring census</w:t>
            </w:r>
          </w:p>
        </w:tc>
        <w:tc>
          <w:tcPr>
            <w:tcW w:w="2552" w:type="dxa"/>
          </w:tcPr>
          <w:p w14:paraId="52BDDA17"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58647C05"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2AC9D835"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6ACC36A6" w14:textId="2A0B7A35" w:rsidR="001D750F" w:rsidRDefault="001D750F" w:rsidP="001D750F">
            <w:r w:rsidRPr="0012403A">
              <w:t>max.ht_t1</w:t>
            </w:r>
          </w:p>
        </w:tc>
        <w:tc>
          <w:tcPr>
            <w:tcW w:w="3402" w:type="dxa"/>
          </w:tcPr>
          <w:p w14:paraId="37595EBD" w14:textId="47D8C4F6"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Height of the shrub at the tallest point, at time t1</w:t>
            </w:r>
          </w:p>
        </w:tc>
        <w:tc>
          <w:tcPr>
            <w:tcW w:w="2552" w:type="dxa"/>
          </w:tcPr>
          <w:p w14:paraId="7A9449CE" w14:textId="414CEC7A" w:rsidR="001D750F" w:rsidRDefault="001D750F" w:rsidP="001D750F">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25E0592D"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2DCFDFAB"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209E6E03" w14:textId="515AB7E0" w:rsidR="001D750F" w:rsidRPr="0012403A" w:rsidRDefault="001D750F" w:rsidP="001D750F">
            <w:proofErr w:type="gramStart"/>
            <w:r w:rsidRPr="0012403A">
              <w:lastRenderedPageBreak/>
              <w:t>max.w</w:t>
            </w:r>
            <w:proofErr w:type="gramEnd"/>
            <w:r w:rsidRPr="0012403A">
              <w:t>_t1</w:t>
            </w:r>
          </w:p>
        </w:tc>
        <w:tc>
          <w:tcPr>
            <w:tcW w:w="3402" w:type="dxa"/>
          </w:tcPr>
          <w:p w14:paraId="78EF1B97" w14:textId="15726E49"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Width of the shrub at the widest point, at time t1</w:t>
            </w:r>
          </w:p>
        </w:tc>
        <w:tc>
          <w:tcPr>
            <w:tcW w:w="2552" w:type="dxa"/>
          </w:tcPr>
          <w:p w14:paraId="08025A08" w14:textId="3F18C8A8" w:rsidR="001D750F" w:rsidRDefault="001D750F" w:rsidP="001D750F">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5D44A737"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6358C286"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784F0857" w14:textId="40491B13" w:rsidR="001D750F" w:rsidRPr="0012403A" w:rsidRDefault="001D750F" w:rsidP="001D750F">
            <w:proofErr w:type="gramStart"/>
            <w:r w:rsidRPr="0012403A">
              <w:t>perp.w</w:t>
            </w:r>
            <w:proofErr w:type="gramEnd"/>
            <w:r w:rsidRPr="0012403A">
              <w:t>_t1</w:t>
            </w:r>
          </w:p>
        </w:tc>
        <w:tc>
          <w:tcPr>
            <w:tcW w:w="3402" w:type="dxa"/>
          </w:tcPr>
          <w:p w14:paraId="0AFFF3FC" w14:textId="0232C709"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Width of the shrub in the direction perpendicular to the maximum width, at time t1</w:t>
            </w:r>
          </w:p>
        </w:tc>
        <w:tc>
          <w:tcPr>
            <w:tcW w:w="2552" w:type="dxa"/>
          </w:tcPr>
          <w:p w14:paraId="183FC020" w14:textId="34D6A1AF" w:rsidR="001D750F" w:rsidRDefault="001D750F" w:rsidP="001D750F">
            <w:pPr>
              <w:cnfStyle w:val="000000000000" w:firstRow="0" w:lastRow="0" w:firstColumn="0" w:lastColumn="0" w:oddVBand="0" w:evenVBand="0" w:oddHBand="0" w:evenHBand="0" w:firstRowFirstColumn="0" w:firstRowLastColumn="0" w:lastRowFirstColumn="0" w:lastRowLastColumn="0"/>
            </w:pPr>
            <w:r>
              <w:t>centimeters</w:t>
            </w:r>
          </w:p>
        </w:tc>
        <w:tc>
          <w:tcPr>
            <w:tcW w:w="991" w:type="dxa"/>
          </w:tcPr>
          <w:p w14:paraId="60BA3A3B"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6C534119"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318587BF" w14:textId="53288E18" w:rsidR="001D750F" w:rsidRPr="0012403A" w:rsidRDefault="001D750F" w:rsidP="001D750F">
            <w:r w:rsidRPr="0012403A">
              <w:t>flowers_t1</w:t>
            </w:r>
          </w:p>
        </w:tc>
        <w:tc>
          <w:tcPr>
            <w:tcW w:w="3402" w:type="dxa"/>
          </w:tcPr>
          <w:p w14:paraId="6AB57889" w14:textId="6852BA44"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Number of flowers counted, at time t1</w:t>
            </w:r>
          </w:p>
        </w:tc>
        <w:tc>
          <w:tcPr>
            <w:tcW w:w="2552" w:type="dxa"/>
          </w:tcPr>
          <w:p w14:paraId="4EDE0AEB"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3755A978"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645FE54A"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5AA3E475" w14:textId="45427C41" w:rsidR="001D750F" w:rsidRPr="0012403A" w:rsidRDefault="001D750F" w:rsidP="001D750F">
            <w:r w:rsidRPr="0012403A">
              <w:t>fruits_t1</w:t>
            </w:r>
          </w:p>
        </w:tc>
        <w:tc>
          <w:tcPr>
            <w:tcW w:w="3402" w:type="dxa"/>
          </w:tcPr>
          <w:p w14:paraId="5C8045DA" w14:textId="327630D7"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Number of fruits counted, at time t1</w:t>
            </w:r>
          </w:p>
        </w:tc>
        <w:tc>
          <w:tcPr>
            <w:tcW w:w="2552" w:type="dxa"/>
          </w:tcPr>
          <w:p w14:paraId="4004A4DF"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0D35CF57"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r w:rsidR="001D750F" w14:paraId="101FA2E1"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083D01EC" w14:textId="08B72E77" w:rsidR="001D750F" w:rsidRPr="0012403A" w:rsidRDefault="001D750F" w:rsidP="001D750F">
            <w:proofErr w:type="spellStart"/>
            <w:r w:rsidRPr="0012403A">
              <w:t>reproductive_fraction</w:t>
            </w:r>
            <w:proofErr w:type="spellEnd"/>
          </w:p>
        </w:tc>
        <w:tc>
          <w:tcPr>
            <w:tcW w:w="3402" w:type="dxa"/>
          </w:tcPr>
          <w:p w14:paraId="277F7435" w14:textId="1D7E8BF8" w:rsidR="001D750F" w:rsidRDefault="001D750F" w:rsidP="001D750F">
            <w:pPr>
              <w:cnfStyle w:val="000000000000" w:firstRow="0" w:lastRow="0" w:firstColumn="0" w:lastColumn="0" w:oddVBand="0" w:evenVBand="0" w:oddHBand="0" w:evenHBand="0" w:firstRowFirstColumn="0" w:firstRowLastColumn="0" w:lastRowFirstColumn="0" w:lastRowLastColumn="0"/>
            </w:pPr>
            <w:r w:rsidRPr="001D750F">
              <w:t>Fraction of the plant on which flowers and fruits were counted, at time t1</w:t>
            </w:r>
          </w:p>
        </w:tc>
        <w:tc>
          <w:tcPr>
            <w:tcW w:w="2552" w:type="dxa"/>
          </w:tcPr>
          <w:p w14:paraId="5F99D4F1"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c>
          <w:tcPr>
            <w:tcW w:w="991" w:type="dxa"/>
          </w:tcPr>
          <w:p w14:paraId="2B8B0A87" w14:textId="77777777" w:rsidR="001D750F" w:rsidRDefault="001D750F" w:rsidP="001D750F">
            <w:pPr>
              <w:cnfStyle w:val="000000000000" w:firstRow="0" w:lastRow="0" w:firstColumn="0" w:lastColumn="0" w:oddVBand="0" w:evenVBand="0" w:oddHBand="0" w:evenHBand="0" w:firstRowFirstColumn="0" w:firstRowLastColumn="0" w:lastRowFirstColumn="0" w:lastRowLastColumn="0"/>
            </w:pPr>
          </w:p>
        </w:tc>
      </w:tr>
    </w:tbl>
    <w:p w14:paraId="5C641344" w14:textId="129B5119" w:rsidR="00E35A88" w:rsidRDefault="00E35A88"/>
    <w:p w14:paraId="6B82F0F0" w14:textId="3F4DD6D8" w:rsidR="00CB0646" w:rsidRPr="00CB0646" w:rsidRDefault="00CB0646" w:rsidP="00CB0646">
      <w:pPr>
        <w:spacing w:after="40"/>
      </w:pPr>
      <w:commentRangeStart w:id="143"/>
      <w:proofErr w:type="spellStart"/>
      <w:r>
        <w:rPr>
          <w:b/>
          <w:bCs/>
        </w:rPr>
        <w:t>SD_Summary</w:t>
      </w:r>
      <w:proofErr w:type="spellEnd"/>
      <w:r>
        <w:t xml:space="preserve">: </w:t>
      </w:r>
      <w:commentRangeEnd w:id="143"/>
      <w:r w:rsidR="00BA02B1">
        <w:rPr>
          <w:rStyle w:val="CommentReference"/>
        </w:rPr>
        <w:commentReference w:id="143"/>
      </w:r>
      <w:r>
        <w:t>Contains seed mass and drop height information for the seed drop trials.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405"/>
        <w:gridCol w:w="3402"/>
        <w:gridCol w:w="2552"/>
        <w:gridCol w:w="991"/>
      </w:tblGrid>
      <w:tr w:rsidR="0012403A" w14:paraId="6C61AAAE" w14:textId="77777777" w:rsidTr="00467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D2BF07" w14:textId="77777777" w:rsidR="0012403A" w:rsidRDefault="0012403A" w:rsidP="009613D0">
            <w:r>
              <w:t>Column name</w:t>
            </w:r>
          </w:p>
        </w:tc>
        <w:tc>
          <w:tcPr>
            <w:tcW w:w="3402" w:type="dxa"/>
          </w:tcPr>
          <w:p w14:paraId="0EF75AD8" w14:textId="77777777" w:rsidR="0012403A" w:rsidRDefault="0012403A" w:rsidP="009613D0">
            <w:pPr>
              <w:cnfStyle w:val="100000000000" w:firstRow="1" w:lastRow="0" w:firstColumn="0" w:lastColumn="0" w:oddVBand="0" w:evenVBand="0" w:oddHBand="0" w:evenHBand="0" w:firstRowFirstColumn="0" w:firstRowLastColumn="0" w:lastRowFirstColumn="0" w:lastRowLastColumn="0"/>
            </w:pPr>
            <w:r>
              <w:t>Description</w:t>
            </w:r>
          </w:p>
        </w:tc>
        <w:tc>
          <w:tcPr>
            <w:tcW w:w="2552" w:type="dxa"/>
          </w:tcPr>
          <w:p w14:paraId="4264C824" w14:textId="77777777" w:rsidR="0012403A" w:rsidRDefault="0012403A" w:rsidP="009613D0">
            <w:pPr>
              <w:cnfStyle w:val="100000000000" w:firstRow="1" w:lastRow="0" w:firstColumn="0" w:lastColumn="0" w:oddVBand="0" w:evenVBand="0" w:oddHBand="0" w:evenHBand="0" w:firstRowFirstColumn="0" w:firstRowLastColumn="0" w:lastRowFirstColumn="0" w:lastRowLastColumn="0"/>
            </w:pPr>
            <w:r>
              <w:t xml:space="preserve">Unit or </w:t>
            </w:r>
          </w:p>
          <w:p w14:paraId="2F5EE558" w14:textId="77777777" w:rsidR="0012403A" w:rsidRDefault="0012403A" w:rsidP="009613D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991" w:type="dxa"/>
          </w:tcPr>
          <w:p w14:paraId="669139C2" w14:textId="77777777" w:rsidR="0012403A" w:rsidRDefault="0012403A" w:rsidP="009613D0">
            <w:pPr>
              <w:cnfStyle w:val="100000000000" w:firstRow="1" w:lastRow="0" w:firstColumn="0" w:lastColumn="0" w:oddVBand="0" w:evenVBand="0" w:oddHBand="0" w:evenHBand="0" w:firstRowFirstColumn="0" w:firstRowLastColumn="0" w:lastRowFirstColumn="0" w:lastRowLastColumn="0"/>
            </w:pPr>
            <w:r>
              <w:t>Empty value code</w:t>
            </w:r>
          </w:p>
        </w:tc>
      </w:tr>
      <w:tr w:rsidR="0012403A" w14:paraId="67C52E64"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79DDC1EE" w14:textId="79B8A419" w:rsidR="0012403A" w:rsidRPr="00E35A88" w:rsidRDefault="0012403A" w:rsidP="009613D0">
            <w:r w:rsidRPr="0012403A">
              <w:t>Trial</w:t>
            </w:r>
          </w:p>
        </w:tc>
        <w:tc>
          <w:tcPr>
            <w:tcW w:w="3402" w:type="dxa"/>
          </w:tcPr>
          <w:p w14:paraId="4B65B6E1" w14:textId="6A7C765E" w:rsidR="0012403A" w:rsidRDefault="001D750F" w:rsidP="009613D0">
            <w:pPr>
              <w:cnfStyle w:val="000000000000" w:firstRow="0" w:lastRow="0" w:firstColumn="0" w:lastColumn="0" w:oddVBand="0" w:evenVBand="0" w:oddHBand="0" w:evenHBand="0" w:firstRowFirstColumn="0" w:firstRowLastColumn="0" w:lastRowFirstColumn="0" w:lastRowLastColumn="0"/>
            </w:pPr>
            <w:r w:rsidRPr="001D750F">
              <w:t>Trial number</w:t>
            </w:r>
          </w:p>
        </w:tc>
        <w:tc>
          <w:tcPr>
            <w:tcW w:w="2552" w:type="dxa"/>
          </w:tcPr>
          <w:p w14:paraId="1825B37A"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c>
          <w:tcPr>
            <w:tcW w:w="991" w:type="dxa"/>
          </w:tcPr>
          <w:p w14:paraId="79630BB6"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r>
      <w:tr w:rsidR="0012403A" w14:paraId="3A0917DD"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1291941D" w14:textId="0C1FDDDE" w:rsidR="0012403A" w:rsidRPr="00E35A88" w:rsidRDefault="0012403A" w:rsidP="009613D0">
            <w:r w:rsidRPr="0012403A">
              <w:t>SMBP</w:t>
            </w:r>
          </w:p>
        </w:tc>
        <w:tc>
          <w:tcPr>
            <w:tcW w:w="3402" w:type="dxa"/>
          </w:tcPr>
          <w:p w14:paraId="75EBD195" w14:textId="78C29B2D" w:rsidR="0012403A" w:rsidRDefault="001D750F" w:rsidP="009613D0">
            <w:pPr>
              <w:cnfStyle w:val="000000000000" w:firstRow="0" w:lastRow="0" w:firstColumn="0" w:lastColumn="0" w:oddVBand="0" w:evenVBand="0" w:oddHBand="0" w:evenHBand="0" w:firstRowFirstColumn="0" w:firstRowLastColumn="0" w:lastRowFirstColumn="0" w:lastRowLastColumn="0"/>
            </w:pPr>
            <w:r w:rsidRPr="001D750F">
              <w:t>Seed mass before addition of fluorescent powder</w:t>
            </w:r>
          </w:p>
        </w:tc>
        <w:tc>
          <w:tcPr>
            <w:tcW w:w="2552" w:type="dxa"/>
          </w:tcPr>
          <w:p w14:paraId="72D4320B" w14:textId="5C87B187" w:rsidR="0012403A" w:rsidRDefault="001D750F" w:rsidP="009613D0">
            <w:pPr>
              <w:cnfStyle w:val="000000000000" w:firstRow="0" w:lastRow="0" w:firstColumn="0" w:lastColumn="0" w:oddVBand="0" w:evenVBand="0" w:oddHBand="0" w:evenHBand="0" w:firstRowFirstColumn="0" w:firstRowLastColumn="0" w:lastRowFirstColumn="0" w:lastRowLastColumn="0"/>
            </w:pPr>
            <w:r>
              <w:t>grams</w:t>
            </w:r>
          </w:p>
        </w:tc>
        <w:tc>
          <w:tcPr>
            <w:tcW w:w="991" w:type="dxa"/>
          </w:tcPr>
          <w:p w14:paraId="5190C602"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r>
      <w:tr w:rsidR="0012403A" w14:paraId="7FFFFB1F"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09E54AA9" w14:textId="223A813A" w:rsidR="0012403A" w:rsidRPr="00E35A88" w:rsidRDefault="0012403A" w:rsidP="009613D0">
            <w:r w:rsidRPr="0012403A">
              <w:t>SMAP</w:t>
            </w:r>
          </w:p>
        </w:tc>
        <w:tc>
          <w:tcPr>
            <w:tcW w:w="3402" w:type="dxa"/>
          </w:tcPr>
          <w:p w14:paraId="3C6DF2E9" w14:textId="012B15F9" w:rsidR="0012403A" w:rsidRDefault="001D750F" w:rsidP="009613D0">
            <w:pPr>
              <w:cnfStyle w:val="000000000000" w:firstRow="0" w:lastRow="0" w:firstColumn="0" w:lastColumn="0" w:oddVBand="0" w:evenVBand="0" w:oddHBand="0" w:evenHBand="0" w:firstRowFirstColumn="0" w:firstRowLastColumn="0" w:lastRowFirstColumn="0" w:lastRowLastColumn="0"/>
            </w:pPr>
            <w:r w:rsidRPr="001D750F">
              <w:t xml:space="preserve">Seed mass </w:t>
            </w:r>
            <w:r>
              <w:t>after</w:t>
            </w:r>
            <w:r w:rsidRPr="001D750F">
              <w:t xml:space="preserve"> addition of fluorescent powder</w:t>
            </w:r>
          </w:p>
        </w:tc>
        <w:tc>
          <w:tcPr>
            <w:tcW w:w="2552" w:type="dxa"/>
          </w:tcPr>
          <w:p w14:paraId="610CB35A" w14:textId="3222EE1D" w:rsidR="0012403A" w:rsidRDefault="001D750F" w:rsidP="009613D0">
            <w:pPr>
              <w:cnfStyle w:val="000000000000" w:firstRow="0" w:lastRow="0" w:firstColumn="0" w:lastColumn="0" w:oddVBand="0" w:evenVBand="0" w:oddHBand="0" w:evenHBand="0" w:firstRowFirstColumn="0" w:firstRowLastColumn="0" w:lastRowFirstColumn="0" w:lastRowLastColumn="0"/>
            </w:pPr>
            <w:r>
              <w:t>grams</w:t>
            </w:r>
          </w:p>
        </w:tc>
        <w:tc>
          <w:tcPr>
            <w:tcW w:w="991" w:type="dxa"/>
          </w:tcPr>
          <w:p w14:paraId="3F497450"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r>
      <w:tr w:rsidR="0012403A" w14:paraId="4C85E930"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6619F9DB" w14:textId="695A645E" w:rsidR="0012403A" w:rsidRPr="00E35A88" w:rsidRDefault="0012403A" w:rsidP="009613D0">
            <w:r w:rsidRPr="0012403A">
              <w:t>Notes</w:t>
            </w:r>
          </w:p>
        </w:tc>
        <w:tc>
          <w:tcPr>
            <w:tcW w:w="3402" w:type="dxa"/>
          </w:tcPr>
          <w:p w14:paraId="0D933083" w14:textId="29351256" w:rsidR="0012403A" w:rsidRDefault="001D750F" w:rsidP="009613D0">
            <w:pPr>
              <w:cnfStyle w:val="000000000000" w:firstRow="0" w:lastRow="0" w:firstColumn="0" w:lastColumn="0" w:oddVBand="0" w:evenVBand="0" w:oddHBand="0" w:evenHBand="0" w:firstRowFirstColumn="0" w:firstRowLastColumn="0" w:lastRowFirstColumn="0" w:lastRowLastColumn="0"/>
            </w:pPr>
            <w:r w:rsidRPr="001D750F">
              <w:t>Additional notes about a particular entry</w:t>
            </w:r>
          </w:p>
        </w:tc>
        <w:tc>
          <w:tcPr>
            <w:tcW w:w="2552" w:type="dxa"/>
          </w:tcPr>
          <w:p w14:paraId="62B8BEEB"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c>
          <w:tcPr>
            <w:tcW w:w="991" w:type="dxa"/>
          </w:tcPr>
          <w:p w14:paraId="64813973"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r>
      <w:tr w:rsidR="0012403A" w14:paraId="01F09634"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2E63331B" w14:textId="7E628B30" w:rsidR="0012403A" w:rsidRPr="00E35A88" w:rsidRDefault="0012403A" w:rsidP="009613D0">
            <w:r w:rsidRPr="0012403A">
              <w:t>DH</w:t>
            </w:r>
          </w:p>
        </w:tc>
        <w:tc>
          <w:tcPr>
            <w:tcW w:w="3402" w:type="dxa"/>
          </w:tcPr>
          <w:p w14:paraId="2EAC70D8" w14:textId="01408E28" w:rsidR="0012403A" w:rsidRDefault="001D750F" w:rsidP="009613D0">
            <w:pPr>
              <w:cnfStyle w:val="000000000000" w:firstRow="0" w:lastRow="0" w:firstColumn="0" w:lastColumn="0" w:oddVBand="0" w:evenVBand="0" w:oddHBand="0" w:evenHBand="0" w:firstRowFirstColumn="0" w:firstRowLastColumn="0" w:lastRowFirstColumn="0" w:lastRowLastColumn="0"/>
            </w:pPr>
            <w:r w:rsidRPr="001D750F">
              <w:t>Drop height above ground</w:t>
            </w:r>
          </w:p>
        </w:tc>
        <w:tc>
          <w:tcPr>
            <w:tcW w:w="2552" w:type="dxa"/>
          </w:tcPr>
          <w:p w14:paraId="2871E6BC" w14:textId="731EE863" w:rsidR="0012403A" w:rsidRDefault="001D750F" w:rsidP="009613D0">
            <w:pPr>
              <w:cnfStyle w:val="000000000000" w:firstRow="0" w:lastRow="0" w:firstColumn="0" w:lastColumn="0" w:oddVBand="0" w:evenVBand="0" w:oddHBand="0" w:evenHBand="0" w:firstRowFirstColumn="0" w:firstRowLastColumn="0" w:lastRowFirstColumn="0" w:lastRowLastColumn="0"/>
            </w:pPr>
            <w:r>
              <w:t>meters</w:t>
            </w:r>
          </w:p>
        </w:tc>
        <w:tc>
          <w:tcPr>
            <w:tcW w:w="991" w:type="dxa"/>
          </w:tcPr>
          <w:p w14:paraId="34AD9317"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r>
    </w:tbl>
    <w:p w14:paraId="1D76A633" w14:textId="2837FCD4" w:rsidR="0012403A" w:rsidRDefault="0012403A"/>
    <w:p w14:paraId="06EB1B20" w14:textId="5CEBF1AA" w:rsidR="00CB0646" w:rsidRPr="00CB0646" w:rsidRDefault="00CB0646" w:rsidP="00CB0646">
      <w:pPr>
        <w:spacing w:after="40"/>
      </w:pPr>
      <w:proofErr w:type="spellStart"/>
      <w:r w:rsidRPr="00CB0646">
        <w:rPr>
          <w:b/>
          <w:bCs/>
        </w:rPr>
        <w:t>SD_Trials</w:t>
      </w:r>
      <w:proofErr w:type="spellEnd"/>
      <w:r>
        <w:t>: Contains seed position vs time data for each trial.</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405"/>
        <w:gridCol w:w="3402"/>
        <w:gridCol w:w="2552"/>
        <w:gridCol w:w="991"/>
      </w:tblGrid>
      <w:tr w:rsidR="0012403A" w14:paraId="548D8E58" w14:textId="77777777" w:rsidTr="00467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C88499" w14:textId="77777777" w:rsidR="0012403A" w:rsidRDefault="0012403A" w:rsidP="009613D0">
            <w:r>
              <w:t>Column name</w:t>
            </w:r>
          </w:p>
        </w:tc>
        <w:tc>
          <w:tcPr>
            <w:tcW w:w="3402" w:type="dxa"/>
          </w:tcPr>
          <w:p w14:paraId="1393D413" w14:textId="77777777" w:rsidR="0012403A" w:rsidRDefault="0012403A" w:rsidP="009613D0">
            <w:pPr>
              <w:cnfStyle w:val="100000000000" w:firstRow="1" w:lastRow="0" w:firstColumn="0" w:lastColumn="0" w:oddVBand="0" w:evenVBand="0" w:oddHBand="0" w:evenHBand="0" w:firstRowFirstColumn="0" w:firstRowLastColumn="0" w:lastRowFirstColumn="0" w:lastRowLastColumn="0"/>
            </w:pPr>
            <w:r>
              <w:t>Description</w:t>
            </w:r>
          </w:p>
        </w:tc>
        <w:tc>
          <w:tcPr>
            <w:tcW w:w="2552" w:type="dxa"/>
          </w:tcPr>
          <w:p w14:paraId="293BA55C" w14:textId="77777777" w:rsidR="0012403A" w:rsidRDefault="0012403A" w:rsidP="009613D0">
            <w:pPr>
              <w:cnfStyle w:val="100000000000" w:firstRow="1" w:lastRow="0" w:firstColumn="0" w:lastColumn="0" w:oddVBand="0" w:evenVBand="0" w:oddHBand="0" w:evenHBand="0" w:firstRowFirstColumn="0" w:firstRowLastColumn="0" w:lastRowFirstColumn="0" w:lastRowLastColumn="0"/>
            </w:pPr>
            <w:r>
              <w:t xml:space="preserve">Unit or </w:t>
            </w:r>
          </w:p>
          <w:p w14:paraId="704386B2" w14:textId="77777777" w:rsidR="0012403A" w:rsidRDefault="0012403A" w:rsidP="009613D0">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991" w:type="dxa"/>
          </w:tcPr>
          <w:p w14:paraId="6993576B" w14:textId="77777777" w:rsidR="0012403A" w:rsidRDefault="0012403A" w:rsidP="009613D0">
            <w:pPr>
              <w:cnfStyle w:val="100000000000" w:firstRow="1" w:lastRow="0" w:firstColumn="0" w:lastColumn="0" w:oddVBand="0" w:evenVBand="0" w:oddHBand="0" w:evenHBand="0" w:firstRowFirstColumn="0" w:firstRowLastColumn="0" w:lastRowFirstColumn="0" w:lastRowLastColumn="0"/>
            </w:pPr>
            <w:r>
              <w:t>Empty value code</w:t>
            </w:r>
          </w:p>
        </w:tc>
      </w:tr>
      <w:tr w:rsidR="0012403A" w14:paraId="7D0D03B9"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559AA414" w14:textId="17EAB935" w:rsidR="0012403A" w:rsidRPr="00E35A88" w:rsidRDefault="0012403A" w:rsidP="009613D0">
            <w:r>
              <w:t>Frame</w:t>
            </w:r>
          </w:p>
        </w:tc>
        <w:tc>
          <w:tcPr>
            <w:tcW w:w="3402" w:type="dxa"/>
          </w:tcPr>
          <w:p w14:paraId="28957280" w14:textId="3E72E4D2" w:rsidR="0012403A" w:rsidRDefault="001D750F" w:rsidP="009613D0">
            <w:pPr>
              <w:cnfStyle w:val="000000000000" w:firstRow="0" w:lastRow="0" w:firstColumn="0" w:lastColumn="0" w:oddVBand="0" w:evenVBand="0" w:oddHBand="0" w:evenHBand="0" w:firstRowFirstColumn="0" w:firstRowLastColumn="0" w:lastRowFirstColumn="0" w:lastRowLastColumn="0"/>
            </w:pPr>
            <w:r w:rsidRPr="001D750F">
              <w:t>Frame number in video</w:t>
            </w:r>
          </w:p>
        </w:tc>
        <w:tc>
          <w:tcPr>
            <w:tcW w:w="2552" w:type="dxa"/>
          </w:tcPr>
          <w:p w14:paraId="08566D2C"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c>
          <w:tcPr>
            <w:tcW w:w="991" w:type="dxa"/>
          </w:tcPr>
          <w:p w14:paraId="76A6EE33"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r>
      <w:tr w:rsidR="0012403A" w14:paraId="072985F2"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7754D14E" w14:textId="5C35BB0E" w:rsidR="0012403A" w:rsidRPr="00E35A88" w:rsidRDefault="0012403A" w:rsidP="009613D0">
            <w:r>
              <w:t>Time</w:t>
            </w:r>
          </w:p>
        </w:tc>
        <w:tc>
          <w:tcPr>
            <w:tcW w:w="3402" w:type="dxa"/>
          </w:tcPr>
          <w:p w14:paraId="0BEE9C58" w14:textId="4F5DE433" w:rsidR="0012403A" w:rsidRDefault="001D750F" w:rsidP="009613D0">
            <w:pPr>
              <w:cnfStyle w:val="000000000000" w:firstRow="0" w:lastRow="0" w:firstColumn="0" w:lastColumn="0" w:oddVBand="0" w:evenVBand="0" w:oddHBand="0" w:evenHBand="0" w:firstRowFirstColumn="0" w:firstRowLastColumn="0" w:lastRowFirstColumn="0" w:lastRowLastColumn="0"/>
            </w:pPr>
            <w:r w:rsidRPr="001D750F">
              <w:t>Real time corresponding to frame and object position; in increments of 1/240 since camera framerate is 240 FPS</w:t>
            </w:r>
          </w:p>
        </w:tc>
        <w:tc>
          <w:tcPr>
            <w:tcW w:w="2552" w:type="dxa"/>
          </w:tcPr>
          <w:p w14:paraId="5BF08AF3" w14:textId="1F7AE270" w:rsidR="0012403A" w:rsidRDefault="001D750F" w:rsidP="009613D0">
            <w:pPr>
              <w:cnfStyle w:val="000000000000" w:firstRow="0" w:lastRow="0" w:firstColumn="0" w:lastColumn="0" w:oddVBand="0" w:evenVBand="0" w:oddHBand="0" w:evenHBand="0" w:firstRowFirstColumn="0" w:firstRowLastColumn="0" w:lastRowFirstColumn="0" w:lastRowLastColumn="0"/>
            </w:pPr>
            <w:r>
              <w:t>seconds</w:t>
            </w:r>
          </w:p>
        </w:tc>
        <w:tc>
          <w:tcPr>
            <w:tcW w:w="991" w:type="dxa"/>
          </w:tcPr>
          <w:p w14:paraId="360F61D9"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r>
      <w:tr w:rsidR="0012403A" w14:paraId="04439860" w14:textId="77777777" w:rsidTr="00467225">
        <w:tc>
          <w:tcPr>
            <w:cnfStyle w:val="001000000000" w:firstRow="0" w:lastRow="0" w:firstColumn="1" w:lastColumn="0" w:oddVBand="0" w:evenVBand="0" w:oddHBand="0" w:evenHBand="0" w:firstRowFirstColumn="0" w:firstRowLastColumn="0" w:lastRowFirstColumn="0" w:lastRowLastColumn="0"/>
            <w:tcW w:w="2405" w:type="dxa"/>
          </w:tcPr>
          <w:p w14:paraId="5F044CA9" w14:textId="2F9F97BF" w:rsidR="0012403A" w:rsidRPr="00E35A88" w:rsidRDefault="0012403A" w:rsidP="009613D0">
            <w:proofErr w:type="spellStart"/>
            <w:r>
              <w:t>TXX.y</w:t>
            </w:r>
            <w:proofErr w:type="spellEnd"/>
          </w:p>
        </w:tc>
        <w:tc>
          <w:tcPr>
            <w:tcW w:w="3402" w:type="dxa"/>
          </w:tcPr>
          <w:p w14:paraId="42FDCEA1" w14:textId="592E8047" w:rsidR="0012403A" w:rsidRDefault="001D750F" w:rsidP="009613D0">
            <w:pPr>
              <w:cnfStyle w:val="000000000000" w:firstRow="0" w:lastRow="0" w:firstColumn="0" w:lastColumn="0" w:oddVBand="0" w:evenVBand="0" w:oddHBand="0" w:evenHBand="0" w:firstRowFirstColumn="0" w:firstRowLastColumn="0" w:lastRowFirstColumn="0" w:lastRowLastColumn="0"/>
            </w:pPr>
            <w:r w:rsidRPr="001D750F">
              <w:t>Distance fallen as a function of time for trial XX</w:t>
            </w:r>
          </w:p>
        </w:tc>
        <w:tc>
          <w:tcPr>
            <w:tcW w:w="2552" w:type="dxa"/>
          </w:tcPr>
          <w:p w14:paraId="1DECCB29" w14:textId="311852A7" w:rsidR="0012403A" w:rsidRDefault="001D750F" w:rsidP="009613D0">
            <w:pPr>
              <w:cnfStyle w:val="000000000000" w:firstRow="0" w:lastRow="0" w:firstColumn="0" w:lastColumn="0" w:oddVBand="0" w:evenVBand="0" w:oddHBand="0" w:evenHBand="0" w:firstRowFirstColumn="0" w:firstRowLastColumn="0" w:lastRowFirstColumn="0" w:lastRowLastColumn="0"/>
            </w:pPr>
            <w:r>
              <w:t>meters</w:t>
            </w:r>
          </w:p>
        </w:tc>
        <w:tc>
          <w:tcPr>
            <w:tcW w:w="991" w:type="dxa"/>
          </w:tcPr>
          <w:p w14:paraId="203AA11D" w14:textId="77777777" w:rsidR="0012403A" w:rsidRDefault="0012403A" w:rsidP="009613D0">
            <w:pPr>
              <w:cnfStyle w:val="000000000000" w:firstRow="0" w:lastRow="0" w:firstColumn="0" w:lastColumn="0" w:oddVBand="0" w:evenVBand="0" w:oddHBand="0" w:evenHBand="0" w:firstRowFirstColumn="0" w:firstRowLastColumn="0" w:lastRowFirstColumn="0" w:lastRowLastColumn="0"/>
            </w:pPr>
          </w:p>
        </w:tc>
      </w:tr>
    </w:tbl>
    <w:p w14:paraId="21D3747F" w14:textId="68AD4F27" w:rsidR="0012403A" w:rsidRDefault="0012403A"/>
    <w:p w14:paraId="72B92EC8" w14:textId="3CC71D65" w:rsidR="003827D6" w:rsidRDefault="003827D6" w:rsidP="003827D6">
      <w:pPr>
        <w:pStyle w:val="Heading2"/>
      </w:pPr>
      <w:r>
        <w:t>Articles</w:t>
      </w:r>
    </w:p>
    <w:p w14:paraId="40670DF0" w14:textId="48485017" w:rsidR="00902312" w:rsidRDefault="003827D6" w:rsidP="003827D6">
      <w:r>
        <w:t xml:space="preserve">List articles </w:t>
      </w:r>
      <w:r w:rsidR="00D55576">
        <w:t xml:space="preserve">that </w:t>
      </w:r>
      <w:r>
        <w:t>cit</w:t>
      </w:r>
      <w:r w:rsidR="00D55576">
        <w:t>e</w:t>
      </w:r>
      <w:r>
        <w:t xml:space="preserve"> this dataset</w:t>
      </w:r>
      <w:r w:rsidR="00D55576">
        <w:t xml:space="preserve"> (optional)</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3607"/>
        <w:gridCol w:w="3594"/>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370D6A">
            <w:r>
              <w:t>Article DOI or URL (DOI is preferred)</w:t>
            </w:r>
          </w:p>
        </w:tc>
        <w:tc>
          <w:tcPr>
            <w:tcW w:w="3690" w:type="dxa"/>
          </w:tcPr>
          <w:p w14:paraId="26D116D5" w14:textId="1FDABD74" w:rsidR="003827D6" w:rsidRDefault="003827D6" w:rsidP="00370D6A">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370D6A">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77777777" w:rsidR="003827D6" w:rsidRDefault="003827D6" w:rsidP="00370D6A"/>
        </w:tc>
        <w:tc>
          <w:tcPr>
            <w:tcW w:w="3690" w:type="dxa"/>
          </w:tcPr>
          <w:p w14:paraId="47465108" w14:textId="77777777" w:rsidR="003827D6" w:rsidRDefault="003827D6" w:rsidP="00370D6A">
            <w:pPr>
              <w:cnfStyle w:val="000000100000" w:firstRow="0" w:lastRow="0" w:firstColumn="0" w:lastColumn="0" w:oddVBand="0" w:evenVBand="0" w:oddHBand="1" w:evenHBand="0" w:firstRowFirstColumn="0" w:firstRowLastColumn="0" w:lastRowFirstColumn="0" w:lastRowLastColumn="0"/>
            </w:pPr>
          </w:p>
        </w:tc>
        <w:tc>
          <w:tcPr>
            <w:tcW w:w="3674" w:type="dxa"/>
          </w:tcPr>
          <w:p w14:paraId="6F9F7625" w14:textId="77777777" w:rsidR="003827D6" w:rsidRDefault="003827D6" w:rsidP="00370D6A">
            <w:pPr>
              <w:cnfStyle w:val="000000100000" w:firstRow="0" w:lastRow="0" w:firstColumn="0" w:lastColumn="0" w:oddVBand="0" w:evenVBand="0" w:oddHBand="1" w:evenHBand="0" w:firstRowFirstColumn="0" w:firstRowLastColumn="0" w:lastRowFirstColumn="0" w:lastRowLastColumn="0"/>
            </w:pPr>
          </w:p>
        </w:tc>
      </w:tr>
      <w:tr w:rsidR="003827D6" w14:paraId="2CF334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498B8A57" w14:textId="77777777" w:rsidR="003827D6" w:rsidRDefault="003827D6" w:rsidP="00370D6A"/>
        </w:tc>
        <w:tc>
          <w:tcPr>
            <w:tcW w:w="3690" w:type="dxa"/>
          </w:tcPr>
          <w:p w14:paraId="0946FEB4" w14:textId="77777777" w:rsidR="003827D6" w:rsidRDefault="003827D6" w:rsidP="00370D6A">
            <w:pPr>
              <w:cnfStyle w:val="000000000000" w:firstRow="0" w:lastRow="0" w:firstColumn="0" w:lastColumn="0" w:oddVBand="0" w:evenVBand="0" w:oddHBand="0" w:evenHBand="0" w:firstRowFirstColumn="0" w:firstRowLastColumn="0" w:lastRowFirstColumn="0" w:lastRowLastColumn="0"/>
            </w:pPr>
          </w:p>
        </w:tc>
        <w:tc>
          <w:tcPr>
            <w:tcW w:w="3674" w:type="dxa"/>
          </w:tcPr>
          <w:p w14:paraId="03A603BB" w14:textId="77777777" w:rsidR="003827D6" w:rsidRDefault="003827D6" w:rsidP="00370D6A">
            <w:pPr>
              <w:cnfStyle w:val="000000000000" w:firstRow="0" w:lastRow="0" w:firstColumn="0" w:lastColumn="0" w:oddVBand="0" w:evenVBand="0" w:oddHBand="0" w:evenHBand="0" w:firstRowFirstColumn="0" w:firstRowLastColumn="0" w:lastRowFirstColumn="0" w:lastRowLastColumn="0"/>
            </w:pPr>
          </w:p>
        </w:tc>
      </w:tr>
      <w:tr w:rsidR="003827D6" w14:paraId="52469750"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934E790" w14:textId="77777777" w:rsidR="003827D6" w:rsidRDefault="003827D6" w:rsidP="00370D6A"/>
        </w:tc>
        <w:tc>
          <w:tcPr>
            <w:tcW w:w="3690" w:type="dxa"/>
          </w:tcPr>
          <w:p w14:paraId="4DA431F7" w14:textId="77777777" w:rsidR="003827D6" w:rsidRDefault="003827D6" w:rsidP="00370D6A">
            <w:pPr>
              <w:cnfStyle w:val="000000100000" w:firstRow="0" w:lastRow="0" w:firstColumn="0" w:lastColumn="0" w:oddVBand="0" w:evenVBand="0" w:oddHBand="1" w:evenHBand="0" w:firstRowFirstColumn="0" w:firstRowLastColumn="0" w:lastRowFirstColumn="0" w:lastRowLastColumn="0"/>
            </w:pPr>
          </w:p>
        </w:tc>
        <w:tc>
          <w:tcPr>
            <w:tcW w:w="3674" w:type="dxa"/>
          </w:tcPr>
          <w:p w14:paraId="2F1DA27B" w14:textId="77777777" w:rsidR="003827D6" w:rsidRDefault="003827D6" w:rsidP="00370D6A">
            <w:pPr>
              <w:cnfStyle w:val="000000100000" w:firstRow="0" w:lastRow="0" w:firstColumn="0" w:lastColumn="0" w:oddVBand="0" w:evenVBand="0" w:oddHBand="1" w:evenHBand="0" w:firstRowFirstColumn="0" w:firstRowLastColumn="0" w:lastRowFirstColumn="0" w:lastRowLastColumn="0"/>
            </w:pPr>
          </w:p>
        </w:tc>
      </w:tr>
      <w:tr w:rsidR="003827D6" w14:paraId="4DABAF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7927CA8D" w14:textId="77777777" w:rsidR="003827D6" w:rsidRDefault="003827D6" w:rsidP="00370D6A"/>
        </w:tc>
        <w:tc>
          <w:tcPr>
            <w:tcW w:w="3690" w:type="dxa"/>
          </w:tcPr>
          <w:p w14:paraId="0692720C" w14:textId="77777777" w:rsidR="003827D6" w:rsidRDefault="003827D6" w:rsidP="00370D6A">
            <w:pPr>
              <w:cnfStyle w:val="000000000000" w:firstRow="0" w:lastRow="0" w:firstColumn="0" w:lastColumn="0" w:oddVBand="0" w:evenVBand="0" w:oddHBand="0" w:evenHBand="0" w:firstRowFirstColumn="0" w:firstRowLastColumn="0" w:lastRowFirstColumn="0" w:lastRowLastColumn="0"/>
            </w:pPr>
          </w:p>
        </w:tc>
        <w:tc>
          <w:tcPr>
            <w:tcW w:w="3674" w:type="dxa"/>
          </w:tcPr>
          <w:p w14:paraId="3B2DDC59" w14:textId="77777777" w:rsidR="003827D6" w:rsidRDefault="003827D6" w:rsidP="00370D6A">
            <w:pPr>
              <w:cnfStyle w:val="000000000000" w:firstRow="0" w:lastRow="0" w:firstColumn="0" w:lastColumn="0" w:oddVBand="0" w:evenVBand="0" w:oddHBand="0" w:evenHBand="0" w:firstRowFirstColumn="0" w:firstRowLastColumn="0" w:lastRowFirstColumn="0" w:lastRowLastColumn="0"/>
            </w:pPr>
          </w:p>
        </w:tc>
      </w:tr>
      <w:tr w:rsidR="003827D6" w:rsidRPr="00090075" w14:paraId="49DD8F8B"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4E7B9848" w14:textId="77777777" w:rsidR="003827D6" w:rsidRDefault="003827D6" w:rsidP="00370D6A"/>
        </w:tc>
        <w:tc>
          <w:tcPr>
            <w:tcW w:w="3690" w:type="dxa"/>
          </w:tcPr>
          <w:p w14:paraId="768DE1FD" w14:textId="77777777" w:rsidR="003827D6" w:rsidRDefault="003827D6" w:rsidP="00370D6A">
            <w:pPr>
              <w:cnfStyle w:val="000000100000" w:firstRow="0" w:lastRow="0" w:firstColumn="0" w:lastColumn="0" w:oddVBand="0" w:evenVBand="0" w:oddHBand="1" w:evenHBand="0" w:firstRowFirstColumn="0" w:firstRowLastColumn="0" w:lastRowFirstColumn="0" w:lastRowLastColumn="0"/>
            </w:pPr>
          </w:p>
        </w:tc>
        <w:tc>
          <w:tcPr>
            <w:tcW w:w="3674" w:type="dxa"/>
          </w:tcPr>
          <w:p w14:paraId="3C238CF7" w14:textId="77777777" w:rsidR="003827D6" w:rsidRDefault="003827D6" w:rsidP="00370D6A">
            <w:pPr>
              <w:cnfStyle w:val="000000100000" w:firstRow="0" w:lastRow="0" w:firstColumn="0" w:lastColumn="0" w:oddVBand="0" w:evenVBand="0" w:oddHBand="1" w:evenHBand="0" w:firstRowFirstColumn="0" w:firstRowLastColumn="0" w:lastRowFirstColumn="0" w:lastRowLastColumn="0"/>
            </w:pPr>
          </w:p>
        </w:tc>
      </w:tr>
      <w:tr w:rsidR="003827D6" w14:paraId="1EB997EF"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3D8A42E" w14:textId="77777777" w:rsidR="003827D6" w:rsidRDefault="003827D6" w:rsidP="00370D6A"/>
        </w:tc>
        <w:tc>
          <w:tcPr>
            <w:tcW w:w="3690" w:type="dxa"/>
          </w:tcPr>
          <w:p w14:paraId="391F6D00" w14:textId="77777777" w:rsidR="003827D6" w:rsidRDefault="003827D6" w:rsidP="00370D6A">
            <w:pPr>
              <w:cnfStyle w:val="000000000000" w:firstRow="0" w:lastRow="0" w:firstColumn="0" w:lastColumn="0" w:oddVBand="0" w:evenVBand="0" w:oddHBand="0" w:evenHBand="0" w:firstRowFirstColumn="0" w:firstRowLastColumn="0" w:lastRowFirstColumn="0" w:lastRowLastColumn="0"/>
            </w:pPr>
          </w:p>
        </w:tc>
        <w:tc>
          <w:tcPr>
            <w:tcW w:w="3674" w:type="dxa"/>
          </w:tcPr>
          <w:p w14:paraId="05A56F3F" w14:textId="77777777" w:rsidR="003827D6" w:rsidRDefault="003827D6" w:rsidP="00370D6A">
            <w:pPr>
              <w:cnfStyle w:val="000000000000" w:firstRow="0" w:lastRow="0" w:firstColumn="0" w:lastColumn="0" w:oddVBand="0" w:evenVBand="0" w:oddHBand="0" w:evenHBand="0" w:firstRowFirstColumn="0" w:firstRowLastColumn="0" w:lastRowFirstColumn="0" w:lastRowLastColumn="0"/>
            </w:pPr>
          </w:p>
        </w:tc>
      </w:tr>
      <w:tr w:rsidR="003827D6" w14:paraId="2688457A"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1066811" w14:textId="77777777" w:rsidR="003827D6" w:rsidRDefault="003827D6" w:rsidP="00370D6A"/>
        </w:tc>
        <w:tc>
          <w:tcPr>
            <w:tcW w:w="3690" w:type="dxa"/>
          </w:tcPr>
          <w:p w14:paraId="7DD32F83" w14:textId="77777777" w:rsidR="003827D6" w:rsidRDefault="003827D6" w:rsidP="00370D6A">
            <w:pPr>
              <w:cnfStyle w:val="000000100000" w:firstRow="0" w:lastRow="0" w:firstColumn="0" w:lastColumn="0" w:oddVBand="0" w:evenVBand="0" w:oddHBand="1" w:evenHBand="0" w:firstRowFirstColumn="0" w:firstRowLastColumn="0" w:lastRowFirstColumn="0" w:lastRowLastColumn="0"/>
            </w:pPr>
          </w:p>
        </w:tc>
        <w:tc>
          <w:tcPr>
            <w:tcW w:w="3674" w:type="dxa"/>
          </w:tcPr>
          <w:p w14:paraId="29D29E8A" w14:textId="77777777" w:rsidR="003827D6" w:rsidRDefault="003827D6" w:rsidP="00370D6A">
            <w:pPr>
              <w:cnfStyle w:val="000000100000" w:firstRow="0" w:lastRow="0" w:firstColumn="0" w:lastColumn="0" w:oddVBand="0" w:evenVBand="0" w:oddHBand="1" w:evenHBand="0" w:firstRowFirstColumn="0" w:firstRowLastColumn="0" w:lastRowFirstColumn="0" w:lastRowLastColumn="0"/>
            </w:pPr>
          </w:p>
        </w:tc>
      </w:tr>
    </w:tbl>
    <w:p w14:paraId="28352FC5" w14:textId="77777777" w:rsidR="003827D6" w:rsidRDefault="003827D6" w:rsidP="003827D6"/>
    <w:p w14:paraId="02FFF161" w14:textId="3776EDF0" w:rsidR="00045486" w:rsidRDefault="00045486" w:rsidP="00045486">
      <w:pPr>
        <w:pStyle w:val="Heading2"/>
      </w:pPr>
      <w:commentRangeStart w:id="144"/>
      <w:r>
        <w:t>Scripts/code (software)</w:t>
      </w:r>
      <w:commentRangeEnd w:id="144"/>
      <w:r w:rsidR="00BA02B1">
        <w:rPr>
          <w:rStyle w:val="CommentReference"/>
          <w:rFonts w:asciiTheme="minorHAnsi" w:eastAsiaTheme="minorHAnsi" w:hAnsiTheme="minorHAnsi" w:cstheme="minorBidi"/>
          <w:b w:val="0"/>
          <w:bCs w:val="0"/>
          <w:color w:val="auto"/>
        </w:rPr>
        <w:commentReference w:id="144"/>
      </w:r>
    </w:p>
    <w:p w14:paraId="37059127" w14:textId="4E847C59" w:rsidR="00045486" w:rsidRPr="00045486" w:rsidRDefault="00045486" w:rsidP="00045486">
      <w:r>
        <w:t>List any software scripts/code you would like to archive along with your data. These may include processing scripts you wrote to create, clean, or analyze the data.</w:t>
      </w:r>
      <w:r w:rsidR="00D55576">
        <w:t xml:space="preserve">  </w:t>
      </w:r>
      <w:r w:rsidR="00E0292B">
        <w:t>S</w:t>
      </w:r>
      <w:r w:rsidR="00D55576">
        <w:t>ubmit copies of the scripts</w:t>
      </w:r>
      <w:r w:rsidR="00B96369">
        <w:t xml:space="preserve"> as part of the data package</w:t>
      </w:r>
      <w:r w:rsidR="00D55576">
        <w:t>.</w:t>
      </w:r>
    </w:p>
    <w:tbl>
      <w:tblPr>
        <w:tblStyle w:val="LightList-Accent1"/>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118"/>
        <w:gridCol w:w="6099"/>
        <w:gridCol w:w="1134"/>
      </w:tblGrid>
      <w:tr w:rsidR="00045486" w14:paraId="14F91D8B" w14:textId="77777777" w:rsidTr="00CB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B9E636D" w14:textId="458F1D75" w:rsidR="00045486" w:rsidRDefault="00045486" w:rsidP="00370D6A">
            <w:r>
              <w:t>File name</w:t>
            </w:r>
          </w:p>
        </w:tc>
        <w:tc>
          <w:tcPr>
            <w:tcW w:w="6099" w:type="dxa"/>
          </w:tcPr>
          <w:p w14:paraId="365939C5" w14:textId="77777777" w:rsidR="00045486" w:rsidRDefault="00045486" w:rsidP="00370D6A">
            <w:pPr>
              <w:cnfStyle w:val="100000000000" w:firstRow="1" w:lastRow="0" w:firstColumn="0" w:lastColumn="0" w:oddVBand="0" w:evenVBand="0" w:oddHBand="0" w:evenHBand="0" w:firstRowFirstColumn="0" w:firstRowLastColumn="0" w:lastRowFirstColumn="0" w:lastRowLastColumn="0"/>
            </w:pPr>
            <w:r>
              <w:t>Description</w:t>
            </w:r>
          </w:p>
        </w:tc>
        <w:tc>
          <w:tcPr>
            <w:tcW w:w="1134" w:type="dxa"/>
          </w:tcPr>
          <w:p w14:paraId="53BE0279" w14:textId="567D1898" w:rsidR="00045486" w:rsidRDefault="00045486" w:rsidP="00370D6A">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CB0646">
        <w:tc>
          <w:tcPr>
            <w:cnfStyle w:val="001000000000" w:firstRow="0" w:lastRow="0" w:firstColumn="1" w:lastColumn="0" w:oddVBand="0" w:evenVBand="0" w:oddHBand="0" w:evenHBand="0" w:firstRowFirstColumn="0" w:firstRowLastColumn="0" w:lastRowFirstColumn="0" w:lastRowLastColumn="0"/>
            <w:tcW w:w="2118" w:type="dxa"/>
          </w:tcPr>
          <w:p w14:paraId="33EF0FED" w14:textId="1161E46A" w:rsidR="00045486" w:rsidRDefault="00467225" w:rsidP="00370D6A">
            <w:r>
              <w:t>00_RunAll</w:t>
            </w:r>
          </w:p>
        </w:tc>
        <w:tc>
          <w:tcPr>
            <w:tcW w:w="6099" w:type="dxa"/>
          </w:tcPr>
          <w:p w14:paraId="7542B3F0" w14:textId="33CA9014" w:rsidR="00045486" w:rsidRDefault="00732F15" w:rsidP="00370D6A">
            <w:pPr>
              <w:cnfStyle w:val="000000000000" w:firstRow="0" w:lastRow="0" w:firstColumn="0" w:lastColumn="0" w:oddVBand="0" w:evenVBand="0" w:oddHBand="0" w:evenHBand="0" w:firstRowFirstColumn="0" w:firstRowLastColumn="0" w:lastRowFirstColumn="0" w:lastRowLastColumn="0"/>
            </w:pPr>
            <w:r>
              <w:t>Runs scripts 01-07</w:t>
            </w:r>
          </w:p>
        </w:tc>
        <w:tc>
          <w:tcPr>
            <w:tcW w:w="1134" w:type="dxa"/>
          </w:tcPr>
          <w:p w14:paraId="1AFDEAE9" w14:textId="331507AA" w:rsidR="00045486" w:rsidRDefault="00732F15" w:rsidP="00370D6A">
            <w:pPr>
              <w:cnfStyle w:val="000000000000" w:firstRow="0" w:lastRow="0" w:firstColumn="0" w:lastColumn="0" w:oddVBand="0" w:evenVBand="0" w:oddHBand="0" w:evenHBand="0" w:firstRowFirstColumn="0" w:firstRowLastColumn="0" w:lastRowFirstColumn="0" w:lastRowLastColumn="0"/>
            </w:pPr>
            <w:r>
              <w:t>R</w:t>
            </w:r>
          </w:p>
        </w:tc>
      </w:tr>
      <w:tr w:rsidR="00045486" w14:paraId="67701342" w14:textId="77777777" w:rsidTr="00CB0646">
        <w:tc>
          <w:tcPr>
            <w:cnfStyle w:val="001000000000" w:firstRow="0" w:lastRow="0" w:firstColumn="1" w:lastColumn="0" w:oddVBand="0" w:evenVBand="0" w:oddHBand="0" w:evenHBand="0" w:firstRowFirstColumn="0" w:firstRowLastColumn="0" w:lastRowFirstColumn="0" w:lastRowLastColumn="0"/>
            <w:tcW w:w="2118" w:type="dxa"/>
          </w:tcPr>
          <w:p w14:paraId="3D1248BA" w14:textId="51762AE0" w:rsidR="00045486" w:rsidRDefault="00467225" w:rsidP="00370D6A">
            <w:r>
              <w:t>01_SeedVelocities</w:t>
            </w:r>
          </w:p>
        </w:tc>
        <w:tc>
          <w:tcPr>
            <w:tcW w:w="6099" w:type="dxa"/>
          </w:tcPr>
          <w:p w14:paraId="017CCE9B" w14:textId="2E36019E" w:rsidR="00045486" w:rsidRDefault="00732F15" w:rsidP="00370D6A">
            <w:pPr>
              <w:cnfStyle w:val="000000000000" w:firstRow="0" w:lastRow="0" w:firstColumn="0" w:lastColumn="0" w:oddVBand="0" w:evenVBand="0" w:oddHBand="0" w:evenHBand="0" w:firstRowFirstColumn="0" w:firstRowLastColumn="0" w:lastRowFirstColumn="0" w:lastRowLastColumn="0"/>
            </w:pPr>
            <w:r>
              <w:t>Estimates seed terminal velocities from seed drop data</w:t>
            </w:r>
          </w:p>
        </w:tc>
        <w:tc>
          <w:tcPr>
            <w:tcW w:w="1134" w:type="dxa"/>
          </w:tcPr>
          <w:p w14:paraId="2C0ECB47" w14:textId="48D3D59B" w:rsidR="00045486" w:rsidRDefault="00732F15" w:rsidP="00370D6A">
            <w:pPr>
              <w:cnfStyle w:val="000000000000" w:firstRow="0" w:lastRow="0" w:firstColumn="0" w:lastColumn="0" w:oddVBand="0" w:evenVBand="0" w:oddHBand="0" w:evenHBand="0" w:firstRowFirstColumn="0" w:firstRowLastColumn="0" w:lastRowFirstColumn="0" w:lastRowLastColumn="0"/>
            </w:pPr>
            <w:r>
              <w:t>R</w:t>
            </w:r>
          </w:p>
        </w:tc>
      </w:tr>
      <w:tr w:rsidR="00045486" w14:paraId="59D819C5" w14:textId="77777777" w:rsidTr="00CB0646">
        <w:tc>
          <w:tcPr>
            <w:cnfStyle w:val="001000000000" w:firstRow="0" w:lastRow="0" w:firstColumn="1" w:lastColumn="0" w:oddVBand="0" w:evenVBand="0" w:oddHBand="0" w:evenHBand="0" w:firstRowFirstColumn="0" w:firstRowLastColumn="0" w:lastRowFirstColumn="0" w:lastRowLastColumn="0"/>
            <w:tcW w:w="2118" w:type="dxa"/>
          </w:tcPr>
          <w:p w14:paraId="519FA6FD" w14:textId="5CB0C5E4" w:rsidR="00045486" w:rsidRDefault="00467225" w:rsidP="00370D6A">
            <w:r>
              <w:t>02_WindSpeeds</w:t>
            </w:r>
          </w:p>
        </w:tc>
        <w:tc>
          <w:tcPr>
            <w:tcW w:w="6099" w:type="dxa"/>
          </w:tcPr>
          <w:p w14:paraId="74D613D8" w14:textId="20CA889F" w:rsidR="00045486" w:rsidRDefault="00732F15" w:rsidP="00370D6A">
            <w:pPr>
              <w:cnfStyle w:val="000000000000" w:firstRow="0" w:lastRow="0" w:firstColumn="0" w:lastColumn="0" w:oddVBand="0" w:evenVBand="0" w:oddHBand="0" w:evenHBand="0" w:firstRowFirstColumn="0" w:firstRowLastColumn="0" w:lastRowFirstColumn="0" w:lastRowLastColumn="0"/>
            </w:pPr>
            <w:r>
              <w:t>Generates probability distributions of wind speeds from weather data</w:t>
            </w:r>
          </w:p>
        </w:tc>
        <w:tc>
          <w:tcPr>
            <w:tcW w:w="1134" w:type="dxa"/>
          </w:tcPr>
          <w:p w14:paraId="53C440CD" w14:textId="01B674C7" w:rsidR="00045486" w:rsidRDefault="00732F15" w:rsidP="00370D6A">
            <w:pPr>
              <w:cnfStyle w:val="000000000000" w:firstRow="0" w:lastRow="0" w:firstColumn="0" w:lastColumn="0" w:oddVBand="0" w:evenVBand="0" w:oddHBand="0" w:evenHBand="0" w:firstRowFirstColumn="0" w:firstRowLastColumn="0" w:lastRowFirstColumn="0" w:lastRowLastColumn="0"/>
            </w:pPr>
            <w:r>
              <w:t>R</w:t>
            </w:r>
          </w:p>
        </w:tc>
      </w:tr>
      <w:tr w:rsidR="00045486" w14:paraId="13BB70B2" w14:textId="77777777" w:rsidTr="00CB0646">
        <w:tc>
          <w:tcPr>
            <w:cnfStyle w:val="001000000000" w:firstRow="0" w:lastRow="0" w:firstColumn="1" w:lastColumn="0" w:oddVBand="0" w:evenVBand="0" w:oddHBand="0" w:evenHBand="0" w:firstRowFirstColumn="0" w:firstRowLastColumn="0" w:lastRowFirstColumn="0" w:lastRowLastColumn="0"/>
            <w:tcW w:w="2118" w:type="dxa"/>
          </w:tcPr>
          <w:p w14:paraId="52616E8F" w14:textId="6948F491" w:rsidR="00045486" w:rsidRDefault="00467225" w:rsidP="00370D6A">
            <w:r>
              <w:t>03_Dispersal</w:t>
            </w:r>
          </w:p>
        </w:tc>
        <w:tc>
          <w:tcPr>
            <w:tcW w:w="6099" w:type="dxa"/>
          </w:tcPr>
          <w:p w14:paraId="7EDB5589" w14:textId="69E0FFC6" w:rsidR="00045486" w:rsidRDefault="00732F15" w:rsidP="00370D6A">
            <w:pPr>
              <w:cnfStyle w:val="000000000000" w:firstRow="0" w:lastRow="0" w:firstColumn="0" w:lastColumn="0" w:oddVBand="0" w:evenVBand="0" w:oddHBand="0" w:evenHBand="0" w:firstRowFirstColumn="0" w:firstRowLastColumn="0" w:lastRowFirstColumn="0" w:lastRowLastColumn="0"/>
            </w:pPr>
            <w:r>
              <w:t>Constructs dispersal kernel functions</w:t>
            </w:r>
          </w:p>
        </w:tc>
        <w:tc>
          <w:tcPr>
            <w:tcW w:w="1134" w:type="dxa"/>
          </w:tcPr>
          <w:p w14:paraId="3F6D770F" w14:textId="4FAAA51F" w:rsidR="00045486" w:rsidRDefault="00732F15" w:rsidP="00370D6A">
            <w:pPr>
              <w:cnfStyle w:val="000000000000" w:firstRow="0" w:lastRow="0" w:firstColumn="0" w:lastColumn="0" w:oddVBand="0" w:evenVBand="0" w:oddHBand="0" w:evenHBand="0" w:firstRowFirstColumn="0" w:firstRowLastColumn="0" w:lastRowFirstColumn="0" w:lastRowLastColumn="0"/>
            </w:pPr>
            <w:r>
              <w:t>R</w:t>
            </w:r>
          </w:p>
        </w:tc>
      </w:tr>
      <w:tr w:rsidR="00045486" w:rsidRPr="00090075" w14:paraId="49665E87" w14:textId="77777777" w:rsidTr="00CB0646">
        <w:tc>
          <w:tcPr>
            <w:cnfStyle w:val="001000000000" w:firstRow="0" w:lastRow="0" w:firstColumn="1" w:lastColumn="0" w:oddVBand="0" w:evenVBand="0" w:oddHBand="0" w:evenHBand="0" w:firstRowFirstColumn="0" w:firstRowLastColumn="0" w:lastRowFirstColumn="0" w:lastRowLastColumn="0"/>
            <w:tcW w:w="2118" w:type="dxa"/>
          </w:tcPr>
          <w:p w14:paraId="18DF207A" w14:textId="5B975197" w:rsidR="00045486" w:rsidRDefault="00467225" w:rsidP="00370D6A">
            <w:r>
              <w:t>04_CDataPrep</w:t>
            </w:r>
          </w:p>
        </w:tc>
        <w:tc>
          <w:tcPr>
            <w:tcW w:w="6099" w:type="dxa"/>
          </w:tcPr>
          <w:p w14:paraId="42EDAA8F" w14:textId="4319B2F1" w:rsidR="00045486" w:rsidRDefault="00732F15" w:rsidP="00370D6A">
            <w:pPr>
              <w:cnfStyle w:val="000000000000" w:firstRow="0" w:lastRow="0" w:firstColumn="0" w:lastColumn="0" w:oddVBand="0" w:evenVBand="0" w:oddHBand="0" w:evenHBand="0" w:firstRowFirstColumn="0" w:firstRowLastColumn="0" w:lastRowFirstColumn="0" w:lastRowLastColumn="0"/>
            </w:pPr>
            <w:r>
              <w:t>Prepares demography, transect, and transplant data for analysis</w:t>
            </w:r>
          </w:p>
        </w:tc>
        <w:tc>
          <w:tcPr>
            <w:tcW w:w="1134" w:type="dxa"/>
          </w:tcPr>
          <w:p w14:paraId="32B4F94E" w14:textId="608D8442" w:rsidR="00045486" w:rsidRDefault="00732F15" w:rsidP="00370D6A">
            <w:pPr>
              <w:cnfStyle w:val="000000000000" w:firstRow="0" w:lastRow="0" w:firstColumn="0" w:lastColumn="0" w:oddVBand="0" w:evenVBand="0" w:oddHBand="0" w:evenHBand="0" w:firstRowFirstColumn="0" w:firstRowLastColumn="0" w:lastRowFirstColumn="0" w:lastRowLastColumn="0"/>
            </w:pPr>
            <w:r>
              <w:t>R</w:t>
            </w:r>
          </w:p>
        </w:tc>
      </w:tr>
      <w:tr w:rsidR="00045486" w14:paraId="0C9D1FF0" w14:textId="77777777" w:rsidTr="00CB0646">
        <w:tc>
          <w:tcPr>
            <w:cnfStyle w:val="001000000000" w:firstRow="0" w:lastRow="0" w:firstColumn="1" w:lastColumn="0" w:oddVBand="0" w:evenVBand="0" w:oddHBand="0" w:evenHBand="0" w:firstRowFirstColumn="0" w:firstRowLastColumn="0" w:lastRowFirstColumn="0" w:lastRowLastColumn="0"/>
            <w:tcW w:w="2118" w:type="dxa"/>
          </w:tcPr>
          <w:p w14:paraId="77454FEF" w14:textId="194DC994" w:rsidR="00045486" w:rsidRDefault="00467225" w:rsidP="00370D6A">
            <w:r>
              <w:t>05_CDataAnalysis</w:t>
            </w:r>
          </w:p>
        </w:tc>
        <w:tc>
          <w:tcPr>
            <w:tcW w:w="6099" w:type="dxa"/>
          </w:tcPr>
          <w:p w14:paraId="39187D6F" w14:textId="324AE71A" w:rsidR="00045486" w:rsidRDefault="00732F15" w:rsidP="00370D6A">
            <w:pPr>
              <w:cnfStyle w:val="000000000000" w:firstRow="0" w:lastRow="0" w:firstColumn="0" w:lastColumn="0" w:oddVBand="0" w:evenVBand="0" w:oddHBand="0" w:evenHBand="0" w:firstRowFirstColumn="0" w:firstRowLastColumn="0" w:lastRowFirstColumn="0" w:lastRowLastColumn="0"/>
            </w:pPr>
            <w:r>
              <w:t xml:space="preserve">Analyses demography data using </w:t>
            </w:r>
            <w:proofErr w:type="spellStart"/>
            <w:r>
              <w:t>generalised</w:t>
            </w:r>
            <w:proofErr w:type="spellEnd"/>
            <w:r>
              <w:t xml:space="preserve"> mixed-effect models</w:t>
            </w:r>
          </w:p>
        </w:tc>
        <w:tc>
          <w:tcPr>
            <w:tcW w:w="1134" w:type="dxa"/>
          </w:tcPr>
          <w:p w14:paraId="7B90DDAB" w14:textId="3017BB55" w:rsidR="00045486" w:rsidRDefault="00732F15" w:rsidP="00370D6A">
            <w:pPr>
              <w:cnfStyle w:val="000000000000" w:firstRow="0" w:lastRow="0" w:firstColumn="0" w:lastColumn="0" w:oddVBand="0" w:evenVBand="0" w:oddHBand="0" w:evenHBand="0" w:firstRowFirstColumn="0" w:firstRowLastColumn="0" w:lastRowFirstColumn="0" w:lastRowLastColumn="0"/>
            </w:pPr>
            <w:r>
              <w:t>R</w:t>
            </w:r>
          </w:p>
        </w:tc>
      </w:tr>
      <w:tr w:rsidR="00045486" w14:paraId="4B4B3905" w14:textId="77777777" w:rsidTr="00CB0646">
        <w:tc>
          <w:tcPr>
            <w:cnfStyle w:val="001000000000" w:firstRow="0" w:lastRow="0" w:firstColumn="1" w:lastColumn="0" w:oddVBand="0" w:evenVBand="0" w:oddHBand="0" w:evenHBand="0" w:firstRowFirstColumn="0" w:firstRowLastColumn="0" w:lastRowFirstColumn="0" w:lastRowLastColumn="0"/>
            <w:tcW w:w="2118" w:type="dxa"/>
          </w:tcPr>
          <w:p w14:paraId="02DEF0F7" w14:textId="2FBECCA9" w:rsidR="00045486" w:rsidRDefault="00467225" w:rsidP="00370D6A">
            <w:r>
              <w:t>06_</w:t>
            </w:r>
            <w:r w:rsidR="00732F15">
              <w:t>SIPM</w:t>
            </w:r>
          </w:p>
        </w:tc>
        <w:tc>
          <w:tcPr>
            <w:tcW w:w="6099" w:type="dxa"/>
          </w:tcPr>
          <w:p w14:paraId="3DCEDEBD" w14:textId="25E08ADF" w:rsidR="00045486" w:rsidRDefault="00732F15" w:rsidP="00370D6A">
            <w:pPr>
              <w:cnfStyle w:val="000000000000" w:firstRow="0" w:lastRow="0" w:firstColumn="0" w:lastColumn="0" w:oddVBand="0" w:evenVBand="0" w:oddHBand="0" w:evenHBand="0" w:firstRowFirstColumn="0" w:firstRowLastColumn="0" w:lastRowFirstColumn="0" w:lastRowLastColumn="0"/>
            </w:pPr>
            <w:r>
              <w:t>Constructs spatial integral projection model functions</w:t>
            </w:r>
          </w:p>
        </w:tc>
        <w:tc>
          <w:tcPr>
            <w:tcW w:w="1134" w:type="dxa"/>
          </w:tcPr>
          <w:p w14:paraId="4443DC8B" w14:textId="197A802D" w:rsidR="00045486" w:rsidRDefault="00732F15" w:rsidP="00370D6A">
            <w:pPr>
              <w:cnfStyle w:val="000000000000" w:firstRow="0" w:lastRow="0" w:firstColumn="0" w:lastColumn="0" w:oddVBand="0" w:evenVBand="0" w:oddHBand="0" w:evenHBand="0" w:firstRowFirstColumn="0" w:firstRowLastColumn="0" w:lastRowFirstColumn="0" w:lastRowLastColumn="0"/>
            </w:pPr>
            <w:r>
              <w:t>R</w:t>
            </w:r>
          </w:p>
        </w:tc>
      </w:tr>
      <w:tr w:rsidR="00467225" w14:paraId="1B2DA5DF" w14:textId="77777777" w:rsidTr="00CB0646">
        <w:tc>
          <w:tcPr>
            <w:cnfStyle w:val="001000000000" w:firstRow="0" w:lastRow="0" w:firstColumn="1" w:lastColumn="0" w:oddVBand="0" w:evenVBand="0" w:oddHBand="0" w:evenHBand="0" w:firstRowFirstColumn="0" w:firstRowLastColumn="0" w:lastRowFirstColumn="0" w:lastRowLastColumn="0"/>
            <w:tcW w:w="2118" w:type="dxa"/>
          </w:tcPr>
          <w:p w14:paraId="7881458B" w14:textId="2B56FBA2" w:rsidR="00467225" w:rsidRDefault="00732F15" w:rsidP="00370D6A">
            <w:r>
              <w:t>07_MainFigures</w:t>
            </w:r>
          </w:p>
        </w:tc>
        <w:tc>
          <w:tcPr>
            <w:tcW w:w="6099" w:type="dxa"/>
          </w:tcPr>
          <w:p w14:paraId="1255E148" w14:textId="25F663B9" w:rsidR="00467225" w:rsidRDefault="00732F15" w:rsidP="00370D6A">
            <w:pPr>
              <w:cnfStyle w:val="000000000000" w:firstRow="0" w:lastRow="0" w:firstColumn="0" w:lastColumn="0" w:oddVBand="0" w:evenVBand="0" w:oddHBand="0" w:evenHBand="0" w:firstRowFirstColumn="0" w:firstRowLastColumn="0" w:lastRowFirstColumn="0" w:lastRowLastColumn="0"/>
            </w:pPr>
            <w:r>
              <w:t>Generates figures to be used in the manuscript</w:t>
            </w:r>
          </w:p>
        </w:tc>
        <w:tc>
          <w:tcPr>
            <w:tcW w:w="1134" w:type="dxa"/>
          </w:tcPr>
          <w:p w14:paraId="03B03D55" w14:textId="0B93FF17" w:rsidR="00467225" w:rsidRDefault="00732F15" w:rsidP="00370D6A">
            <w:pPr>
              <w:cnfStyle w:val="000000000000" w:firstRow="0" w:lastRow="0" w:firstColumn="0" w:lastColumn="0" w:oddVBand="0" w:evenVBand="0" w:oddHBand="0" w:evenHBand="0" w:firstRowFirstColumn="0" w:firstRowLastColumn="0" w:lastRowFirstColumn="0" w:lastRowLastColumn="0"/>
            </w:pPr>
            <w:r>
              <w:t>R</w:t>
            </w:r>
          </w:p>
        </w:tc>
      </w:tr>
    </w:tbl>
    <w:p w14:paraId="0F636227" w14:textId="77777777" w:rsidR="003827D6" w:rsidRDefault="003827D6"/>
    <w:p w14:paraId="7F297B54" w14:textId="75F4C91D" w:rsidR="00096337" w:rsidRDefault="00096337" w:rsidP="00096337">
      <w:pPr>
        <w:pStyle w:val="Heading2"/>
      </w:pPr>
      <w:r>
        <w:t>Data provenance</w:t>
      </w:r>
    </w:p>
    <w:p w14:paraId="756D53CD" w14:textId="517215DD" w:rsidR="00096337" w:rsidRDefault="00096337" w:rsidP="00096337">
      <w:r>
        <w:t xml:space="preserve">Were these data derived from other data? If so, document this information so </w:t>
      </w:r>
      <w:r w:rsidR="00D55576">
        <w:t xml:space="preserve">data </w:t>
      </w:r>
      <w:r>
        <w:t xml:space="preserve">users </w:t>
      </w:r>
      <w:r w:rsidR="00D55576">
        <w:t xml:space="preserve">will </w:t>
      </w:r>
      <w:r>
        <w:t>know where the data c</w:t>
      </w:r>
      <w:r w:rsidR="00D55576">
        <w:t>a</w:t>
      </w:r>
      <w:r>
        <w:t>me from.</w:t>
      </w:r>
    </w:p>
    <w:p w14:paraId="20BDAEEE" w14:textId="0EA1643C" w:rsidR="0012403A" w:rsidRPr="0012403A" w:rsidRDefault="0012403A" w:rsidP="00096337">
      <w:pPr>
        <w:rPr>
          <w:color w:val="FF0000"/>
        </w:rPr>
      </w:pPr>
      <w:r w:rsidRPr="0012403A">
        <w:rPr>
          <w:color w:val="FF0000"/>
        </w:rPr>
        <w:t>N/A</w:t>
      </w:r>
    </w:p>
    <w:p w14:paraId="548154B6" w14:textId="0D8B2073" w:rsidR="006C483A" w:rsidRDefault="006C483A" w:rsidP="006C483A">
      <w:pPr>
        <w:rPr>
          <w:rFonts w:asciiTheme="majorHAnsi" w:hAnsiTheme="majorHAnsi"/>
          <w:b/>
          <w:color w:val="4F81BD" w:themeColor="accen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68A043" w14:textId="6A8A400D" w:rsidR="00E91944" w:rsidRPr="00E91944" w:rsidRDefault="00E91944" w:rsidP="00E91944">
      <w:pPr>
        <w:pStyle w:val="Heading2"/>
      </w:pPr>
      <w:commentRangeStart w:id="145"/>
      <w:r>
        <w:t>QA/QC Procedures</w:t>
      </w:r>
      <w:commentRangeEnd w:id="145"/>
      <w:r w:rsidR="00132263">
        <w:rPr>
          <w:rStyle w:val="CommentReference"/>
          <w:rFonts w:asciiTheme="minorHAnsi" w:eastAsiaTheme="minorHAnsi" w:hAnsiTheme="minorHAnsi" w:cstheme="minorBidi"/>
          <w:b w:val="0"/>
          <w:bCs w:val="0"/>
          <w:color w:val="auto"/>
        </w:rPr>
        <w:commentReference w:id="145"/>
      </w:r>
    </w:p>
    <w:p w14:paraId="3C2298A2" w14:textId="5150FE2F" w:rsidR="006C483A" w:rsidRDefault="006C483A" w:rsidP="006C483A">
      <w:r w:rsidRPr="006C483A">
        <w:t>Describe how the data were checked for accuracy.</w:t>
      </w:r>
      <w:r w:rsidR="00D55576">
        <w:t xml:space="preserve"> (e.g.</w:t>
      </w:r>
      <w:r w:rsidR="005E1D23">
        <w:t>,</w:t>
      </w:r>
      <w:r w:rsidR="00D55576">
        <w:t xml:space="preserve"> "</w:t>
      </w:r>
      <w:r w:rsidRPr="006C483A">
        <w:t>Data were range checked using a SAS program.</w:t>
      </w:r>
      <w:r w:rsidR="00D55576">
        <w:t>"</w:t>
      </w:r>
      <w:r w:rsidRPr="006C483A">
        <w:t xml:space="preserve">  </w:t>
      </w:r>
      <w:r w:rsidR="00D55576" w:rsidRPr="00D55576">
        <w:rPr>
          <w:i/>
          <w:iCs/>
        </w:rPr>
        <w:t>o</w:t>
      </w:r>
      <w:r w:rsidRPr="00D55576">
        <w:rPr>
          <w:i/>
          <w:iCs/>
        </w:rPr>
        <w:t>r</w:t>
      </w:r>
      <w:r w:rsidRPr="006C483A">
        <w:t xml:space="preserve"> </w:t>
      </w:r>
      <w:r w:rsidR="00D55576">
        <w:t>"</w:t>
      </w:r>
      <w:r w:rsidRPr="006C483A">
        <w:t>Data were entered twice and then compared to find errors.</w:t>
      </w:r>
      <w:r w:rsidR="00D55576">
        <w:t>")</w:t>
      </w:r>
    </w:p>
    <w:p w14:paraId="473B8458" w14:textId="77777777" w:rsidR="00732F15" w:rsidRPr="006C483A" w:rsidRDefault="00732F15" w:rsidP="006C483A"/>
    <w:p w14:paraId="4C8E7C8A" w14:textId="462DDFCF" w:rsidR="00902312" w:rsidRDefault="00902312" w:rsidP="00902312">
      <w:pPr>
        <w:pStyle w:val="Heading2"/>
      </w:pPr>
      <w:r>
        <w:t>Notes and Comments</w:t>
      </w:r>
    </w:p>
    <w:p w14:paraId="54CA5179" w14:textId="2B341F3A" w:rsidR="000F792B" w:rsidRDefault="000F792B">
      <w:r>
        <w:t>If you are a graduate student, provide an estimated/projected date of public release for your data.</w:t>
      </w:r>
    </w:p>
    <w:p w14:paraId="099EB8DC" w14:textId="30CBEC2D" w:rsidR="00732F15" w:rsidRPr="00732F15" w:rsidRDefault="00732F15">
      <w:pPr>
        <w:rPr>
          <w:color w:val="FF0000"/>
        </w:rPr>
      </w:pPr>
      <w:r>
        <w:rPr>
          <w:color w:val="FF0000"/>
        </w:rPr>
        <w:lastRenderedPageBreak/>
        <w:t>We</w:t>
      </w:r>
      <w:r w:rsidR="00CB0646">
        <w:rPr>
          <w:color w:val="FF0000"/>
        </w:rPr>
        <w:t xml:space="preserve"> currently</w:t>
      </w:r>
      <w:r>
        <w:rPr>
          <w:color w:val="FF0000"/>
        </w:rPr>
        <w:t xml:space="preserve"> plan to have the data released by 01 January 2021 or when the manuscript is </w:t>
      </w:r>
      <w:r w:rsidR="00CB0646">
        <w:rPr>
          <w:color w:val="FF0000"/>
        </w:rPr>
        <w:t>submitted</w:t>
      </w:r>
      <w:r>
        <w:rPr>
          <w:color w:val="FF0000"/>
        </w:rPr>
        <w:t xml:space="preserve">, whichever occurs </w:t>
      </w:r>
      <w:r w:rsidR="00CB0646">
        <w:rPr>
          <w:color w:val="FF0000"/>
        </w:rPr>
        <w:t>later</w:t>
      </w:r>
      <w:r>
        <w:rPr>
          <w:color w:val="FF0000"/>
        </w:rPr>
        <w:t>.</w:t>
      </w:r>
    </w:p>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homas E Miller" w:date="2020-04-22T16:22:00Z" w:initials="TEM">
    <w:p w14:paraId="76F22593" w14:textId="47BC677F" w:rsidR="00BA02B1" w:rsidRDefault="00BA02B1">
      <w:pPr>
        <w:pStyle w:val="CommentText"/>
      </w:pPr>
      <w:r>
        <w:rPr>
          <w:rStyle w:val="CommentReference"/>
        </w:rPr>
        <w:annotationRef/>
      </w:r>
      <w:r>
        <w:t>You have provided an abstract of the paper, which is not what they are asking for. This needs less of the big-picture context and more of the where, when, how.</w:t>
      </w:r>
    </w:p>
  </w:comment>
  <w:comment w:id="72" w:author="Thomas E Miller" w:date="2020-04-22T16:32:00Z" w:initials="TEM">
    <w:p w14:paraId="6F99A98E" w14:textId="74EE7D23" w:rsidR="005322C5" w:rsidRDefault="005322C5">
      <w:pPr>
        <w:pStyle w:val="CommentText"/>
      </w:pPr>
      <w:r>
        <w:rPr>
          <w:rStyle w:val="CommentReference"/>
        </w:rPr>
        <w:annotationRef/>
      </w:r>
      <w:r>
        <w:t>Give date of first census</w:t>
      </w:r>
    </w:p>
  </w:comment>
  <w:comment w:id="73" w:author="Thomas E Miller" w:date="2020-04-22T16:33:00Z" w:initials="TEM">
    <w:p w14:paraId="7C439269" w14:textId="7C722117" w:rsidR="005322C5" w:rsidRDefault="005322C5">
      <w:pPr>
        <w:pStyle w:val="CommentText"/>
      </w:pPr>
      <w:r>
        <w:rPr>
          <w:rStyle w:val="CommentReference"/>
        </w:rPr>
        <w:annotationRef/>
      </w:r>
      <w:r>
        <w:t>Give date of last census</w:t>
      </w:r>
    </w:p>
  </w:comment>
  <w:comment w:id="74" w:author="Thomas E Miller" w:date="2020-04-23T10:37:00Z" w:initials="TEM">
    <w:p w14:paraId="1F976F7F" w14:textId="1C4D86C4" w:rsidR="00F54CEF" w:rsidRDefault="00F54CEF">
      <w:pPr>
        <w:pStyle w:val="CommentText"/>
      </w:pPr>
      <w:r>
        <w:rPr>
          <w:rStyle w:val="CommentReference"/>
        </w:rPr>
        <w:annotationRef/>
      </w:r>
      <w:r>
        <w:t>completed</w:t>
      </w:r>
    </w:p>
  </w:comment>
  <w:comment w:id="136" w:author="Thomas E Miller" w:date="2020-04-23T13:47:00Z" w:initials="TEM">
    <w:p w14:paraId="44BFA83E" w14:textId="475931BC" w:rsidR="00E0738C" w:rsidRDefault="00E0738C">
      <w:pPr>
        <w:pStyle w:val="CommentText"/>
      </w:pPr>
      <w:r>
        <w:rPr>
          <w:rStyle w:val="CommentReference"/>
        </w:rPr>
        <w:annotationRef/>
      </w:r>
      <w:r>
        <w:t>I think you can cut the dead measurements from the final file upload. We only recorded this in 2013.</w:t>
      </w:r>
    </w:p>
  </w:comment>
  <w:comment w:id="137" w:author="Thomas E Miller" w:date="2020-04-23T13:47:00Z" w:initials="TEM">
    <w:p w14:paraId="43D5C1FA" w14:textId="449831D1" w:rsidR="00E0738C" w:rsidRDefault="00E0738C">
      <w:pPr>
        <w:pStyle w:val="CommentText"/>
      </w:pPr>
      <w:r>
        <w:rPr>
          <w:rStyle w:val="CommentReference"/>
        </w:rPr>
        <w:annotationRef/>
      </w:r>
      <w:r>
        <w:t>I think you can cut node galls, stem galls, and bagworms. Only recorded in 2013.</w:t>
      </w:r>
    </w:p>
  </w:comment>
  <w:comment w:id="142" w:author="Thomas E Miller" w:date="2020-04-23T13:50:00Z" w:initials="TEM">
    <w:p w14:paraId="455AE96C" w14:textId="011C8A13" w:rsidR="00E0738C" w:rsidRDefault="00E0738C">
      <w:pPr>
        <w:pStyle w:val="CommentText"/>
      </w:pPr>
      <w:r>
        <w:rPr>
          <w:rStyle w:val="CommentReference"/>
        </w:rPr>
        <w:annotationRef/>
      </w:r>
      <w:r>
        <w:t>I would cut this from the uploaded file</w:t>
      </w:r>
    </w:p>
  </w:comment>
  <w:comment w:id="143" w:author="Thomas E Miller" w:date="2020-04-22T16:29:00Z" w:initials="TEM">
    <w:p w14:paraId="7EE1817E" w14:textId="205358CC" w:rsidR="00BA02B1" w:rsidRDefault="00BA02B1">
      <w:pPr>
        <w:pStyle w:val="CommentText"/>
      </w:pPr>
      <w:r>
        <w:rPr>
          <w:rStyle w:val="CommentReference"/>
        </w:rPr>
        <w:annotationRef/>
      </w:r>
      <w:r>
        <w:t xml:space="preserve">I don’t think you need to include the seed trials in the data package. The demographic data are sufficient. You also did not include anything about seed dispersal in the methods. </w:t>
      </w:r>
    </w:p>
  </w:comment>
  <w:comment w:id="144" w:author="Thomas E Miller" w:date="2020-04-22T16:27:00Z" w:initials="TEM">
    <w:p w14:paraId="55F6638D" w14:textId="5CF0044A" w:rsidR="00BA02B1" w:rsidRDefault="00BA02B1">
      <w:pPr>
        <w:pStyle w:val="CommentText"/>
      </w:pPr>
      <w:r>
        <w:rPr>
          <w:rStyle w:val="CommentReference"/>
        </w:rPr>
        <w:annotationRef/>
      </w:r>
      <w:r>
        <w:t xml:space="preserve">You do not need to (and should not) provide all the scripts for the analysis in your paper. The only relevant scripts are anything you used for data manipulation. </w:t>
      </w:r>
    </w:p>
  </w:comment>
  <w:comment w:id="145" w:author="Thomas E Miller" w:date="2020-04-23T11:02:00Z" w:initials="TEM">
    <w:p w14:paraId="249CE57D" w14:textId="6A18890D" w:rsidR="00132263" w:rsidRDefault="00132263">
      <w:pPr>
        <w:pStyle w:val="CommentText"/>
      </w:pPr>
      <w:r>
        <w:rPr>
          <w:rStyle w:val="CommentReference"/>
        </w:rPr>
        <w:annotationRef/>
      </w:r>
      <w:r>
        <w:t>I recall that your data cleaning dropped some individuals with weird size changes, etc., so that counts as QA/QC. I suggest you describe that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22593" w15:done="0"/>
  <w15:commentEx w15:paraId="6F99A98E" w15:done="0"/>
  <w15:commentEx w15:paraId="7C439269" w15:done="0"/>
  <w15:commentEx w15:paraId="1F976F7F" w15:done="0"/>
  <w15:commentEx w15:paraId="44BFA83E" w15:done="0"/>
  <w15:commentEx w15:paraId="43D5C1FA" w15:done="0"/>
  <w15:commentEx w15:paraId="455AE96C" w15:done="0"/>
  <w15:commentEx w15:paraId="7EE1817E" w15:done="0"/>
  <w15:commentEx w15:paraId="55F6638D" w15:done="0"/>
  <w15:commentEx w15:paraId="249CE5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22593" w16cid:durableId="27B0D280"/>
  <w16cid:commentId w16cid:paraId="6F99A98E" w16cid:durableId="27B0D281"/>
  <w16cid:commentId w16cid:paraId="7C439269" w16cid:durableId="27B0D282"/>
  <w16cid:commentId w16cid:paraId="1F976F7F" w16cid:durableId="27B0D283"/>
  <w16cid:commentId w16cid:paraId="44BFA83E" w16cid:durableId="27B0D284"/>
  <w16cid:commentId w16cid:paraId="43D5C1FA" w16cid:durableId="27B0D285"/>
  <w16cid:commentId w16cid:paraId="455AE96C" w16cid:durableId="27B0D286"/>
  <w16cid:commentId w16cid:paraId="7EE1817E" w16cid:durableId="27B0D287"/>
  <w16cid:commentId w16cid:paraId="55F6638D" w16cid:durableId="27B0D288"/>
  <w16cid:commentId w16cid:paraId="249CE57D" w16cid:durableId="27B0D2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99AAC" w14:textId="77777777" w:rsidR="00507B66" w:rsidRDefault="00507B66" w:rsidP="007D556B">
      <w:pPr>
        <w:spacing w:after="0" w:line="240" w:lineRule="auto"/>
      </w:pPr>
      <w:r>
        <w:separator/>
      </w:r>
    </w:p>
  </w:endnote>
  <w:endnote w:type="continuationSeparator" w:id="0">
    <w:p w14:paraId="1BA41935" w14:textId="77777777" w:rsidR="00507B66" w:rsidRDefault="00507B66"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C90A8" w14:textId="77777777" w:rsidR="00507B66" w:rsidRDefault="00507B66" w:rsidP="007D556B">
      <w:pPr>
        <w:spacing w:after="0" w:line="240" w:lineRule="auto"/>
      </w:pPr>
      <w:r>
        <w:separator/>
      </w:r>
    </w:p>
  </w:footnote>
  <w:footnote w:type="continuationSeparator" w:id="0">
    <w:p w14:paraId="485AD90F" w14:textId="77777777" w:rsidR="00507B66" w:rsidRDefault="00507B66" w:rsidP="007D5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A7298"/>
    <w:multiLevelType w:val="hybridMultilevel"/>
    <w:tmpl w:val="05C6E15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703BAE"/>
    <w:multiLevelType w:val="hybridMultilevel"/>
    <w:tmpl w:val="93AC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E Miller">
    <w15:presenceInfo w15:providerId="AD" w15:userId="S-1-5-21-3981718292-3147017437-2455724297-149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6B"/>
    <w:rsid w:val="0000439C"/>
    <w:rsid w:val="000132F3"/>
    <w:rsid w:val="00025B3B"/>
    <w:rsid w:val="0003613B"/>
    <w:rsid w:val="00036F35"/>
    <w:rsid w:val="00045486"/>
    <w:rsid w:val="00053F84"/>
    <w:rsid w:val="00081799"/>
    <w:rsid w:val="00085558"/>
    <w:rsid w:val="00090075"/>
    <w:rsid w:val="00096337"/>
    <w:rsid w:val="000972B6"/>
    <w:rsid w:val="000C5097"/>
    <w:rsid w:val="000F06E9"/>
    <w:rsid w:val="000F1346"/>
    <w:rsid w:val="000F792B"/>
    <w:rsid w:val="0012403A"/>
    <w:rsid w:val="00132263"/>
    <w:rsid w:val="0016672A"/>
    <w:rsid w:val="001D750F"/>
    <w:rsid w:val="00216126"/>
    <w:rsid w:val="00227A01"/>
    <w:rsid w:val="00235150"/>
    <w:rsid w:val="0023598C"/>
    <w:rsid w:val="00254FCC"/>
    <w:rsid w:val="00271342"/>
    <w:rsid w:val="002C5378"/>
    <w:rsid w:val="00313223"/>
    <w:rsid w:val="003529B9"/>
    <w:rsid w:val="00370D6A"/>
    <w:rsid w:val="003805C2"/>
    <w:rsid w:val="003827D6"/>
    <w:rsid w:val="003C182E"/>
    <w:rsid w:val="003F63A4"/>
    <w:rsid w:val="004029F3"/>
    <w:rsid w:val="00413A9D"/>
    <w:rsid w:val="00434102"/>
    <w:rsid w:val="00451FAE"/>
    <w:rsid w:val="00462648"/>
    <w:rsid w:val="00467225"/>
    <w:rsid w:val="00485D93"/>
    <w:rsid w:val="004B6751"/>
    <w:rsid w:val="004D1B17"/>
    <w:rsid w:val="004E447A"/>
    <w:rsid w:val="00507B66"/>
    <w:rsid w:val="0051282A"/>
    <w:rsid w:val="005322C5"/>
    <w:rsid w:val="005A5F87"/>
    <w:rsid w:val="005E1D23"/>
    <w:rsid w:val="006361E3"/>
    <w:rsid w:val="006467BA"/>
    <w:rsid w:val="00687325"/>
    <w:rsid w:val="00697A89"/>
    <w:rsid w:val="006C483A"/>
    <w:rsid w:val="006F1BB6"/>
    <w:rsid w:val="007157BB"/>
    <w:rsid w:val="00723B8F"/>
    <w:rsid w:val="007304AC"/>
    <w:rsid w:val="00732F15"/>
    <w:rsid w:val="007452FB"/>
    <w:rsid w:val="00756381"/>
    <w:rsid w:val="007B35D9"/>
    <w:rsid w:val="007D556B"/>
    <w:rsid w:val="00806DF1"/>
    <w:rsid w:val="00833AC0"/>
    <w:rsid w:val="0084322F"/>
    <w:rsid w:val="00847963"/>
    <w:rsid w:val="008679A3"/>
    <w:rsid w:val="008A66BD"/>
    <w:rsid w:val="008F18ED"/>
    <w:rsid w:val="00902312"/>
    <w:rsid w:val="00904964"/>
    <w:rsid w:val="009613D0"/>
    <w:rsid w:val="009656E5"/>
    <w:rsid w:val="009E37A8"/>
    <w:rsid w:val="009F0485"/>
    <w:rsid w:val="00A8128A"/>
    <w:rsid w:val="00B25289"/>
    <w:rsid w:val="00B55356"/>
    <w:rsid w:val="00B922BD"/>
    <w:rsid w:val="00B96369"/>
    <w:rsid w:val="00BA02B1"/>
    <w:rsid w:val="00BB7798"/>
    <w:rsid w:val="00BD00DF"/>
    <w:rsid w:val="00C02E46"/>
    <w:rsid w:val="00C35090"/>
    <w:rsid w:val="00C571B4"/>
    <w:rsid w:val="00C77EC4"/>
    <w:rsid w:val="00CB0646"/>
    <w:rsid w:val="00CB4A15"/>
    <w:rsid w:val="00CC50D7"/>
    <w:rsid w:val="00D13570"/>
    <w:rsid w:val="00D55576"/>
    <w:rsid w:val="00D671E0"/>
    <w:rsid w:val="00D76D5C"/>
    <w:rsid w:val="00DF01BD"/>
    <w:rsid w:val="00E0292B"/>
    <w:rsid w:val="00E0738C"/>
    <w:rsid w:val="00E14BF2"/>
    <w:rsid w:val="00E35A88"/>
    <w:rsid w:val="00E91944"/>
    <w:rsid w:val="00EB60E3"/>
    <w:rsid w:val="00EC3988"/>
    <w:rsid w:val="00ED7452"/>
    <w:rsid w:val="00F54CEF"/>
    <w:rsid w:val="00F733CD"/>
    <w:rsid w:val="00F93A52"/>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32124A68-8AA0-42DC-80F2-D57B8E16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1">
    <w:name w:val="Unresolved Mention1"/>
    <w:basedOn w:val="DefaultParagraphFont"/>
    <w:uiPriority w:val="99"/>
    <w:semiHidden/>
    <w:unhideWhenUsed/>
    <w:rsid w:val="009E37A8"/>
    <w:rPr>
      <w:color w:val="605E5C"/>
      <w:shd w:val="clear" w:color="auto" w:fill="E1DFDD"/>
    </w:rPr>
  </w:style>
  <w:style w:type="character" w:styleId="FollowedHyperlink">
    <w:name w:val="FollowedHyperlink"/>
    <w:basedOn w:val="DefaultParagraphFont"/>
    <w:uiPriority w:val="99"/>
    <w:semiHidden/>
    <w:unhideWhenUsed/>
    <w:rsid w:val="000132F3"/>
    <w:rPr>
      <w:color w:val="800080" w:themeColor="followedHyperlink"/>
      <w:u w:val="single"/>
    </w:rPr>
  </w:style>
  <w:style w:type="paragraph" w:styleId="Header">
    <w:name w:val="header"/>
    <w:basedOn w:val="Normal"/>
    <w:link w:val="HeaderChar"/>
    <w:uiPriority w:val="99"/>
    <w:unhideWhenUsed/>
    <w:rsid w:val="00CB06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646"/>
  </w:style>
  <w:style w:type="paragraph" w:styleId="Footer">
    <w:name w:val="footer"/>
    <w:basedOn w:val="Normal"/>
    <w:link w:val="FooterChar"/>
    <w:uiPriority w:val="99"/>
    <w:unhideWhenUsed/>
    <w:rsid w:val="00CB06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646"/>
  </w:style>
  <w:style w:type="character" w:styleId="CommentReference">
    <w:name w:val="annotation reference"/>
    <w:basedOn w:val="DefaultParagraphFont"/>
    <w:uiPriority w:val="99"/>
    <w:semiHidden/>
    <w:unhideWhenUsed/>
    <w:rsid w:val="00BA02B1"/>
    <w:rPr>
      <w:sz w:val="16"/>
      <w:szCs w:val="16"/>
    </w:rPr>
  </w:style>
  <w:style w:type="paragraph" w:styleId="CommentText">
    <w:name w:val="annotation text"/>
    <w:basedOn w:val="Normal"/>
    <w:link w:val="CommentTextChar"/>
    <w:uiPriority w:val="99"/>
    <w:semiHidden/>
    <w:unhideWhenUsed/>
    <w:rsid w:val="00BA02B1"/>
    <w:pPr>
      <w:spacing w:line="240" w:lineRule="auto"/>
    </w:pPr>
    <w:rPr>
      <w:sz w:val="20"/>
      <w:szCs w:val="20"/>
    </w:rPr>
  </w:style>
  <w:style w:type="character" w:customStyle="1" w:styleId="CommentTextChar">
    <w:name w:val="Comment Text Char"/>
    <w:basedOn w:val="DefaultParagraphFont"/>
    <w:link w:val="CommentText"/>
    <w:uiPriority w:val="99"/>
    <w:semiHidden/>
    <w:rsid w:val="00BA02B1"/>
    <w:rPr>
      <w:sz w:val="20"/>
      <w:szCs w:val="20"/>
    </w:rPr>
  </w:style>
  <w:style w:type="paragraph" w:styleId="CommentSubject">
    <w:name w:val="annotation subject"/>
    <w:basedOn w:val="CommentText"/>
    <w:next w:val="CommentText"/>
    <w:link w:val="CommentSubjectChar"/>
    <w:uiPriority w:val="99"/>
    <w:semiHidden/>
    <w:unhideWhenUsed/>
    <w:rsid w:val="00BA02B1"/>
    <w:rPr>
      <w:b/>
      <w:bCs/>
    </w:rPr>
  </w:style>
  <w:style w:type="character" w:customStyle="1" w:styleId="CommentSubjectChar">
    <w:name w:val="Comment Subject Char"/>
    <w:basedOn w:val="CommentTextChar"/>
    <w:link w:val="CommentSubject"/>
    <w:uiPriority w:val="99"/>
    <w:semiHidden/>
    <w:rsid w:val="00BA02B1"/>
    <w:rPr>
      <w:b/>
      <w:bCs/>
      <w:sz w:val="20"/>
      <w:szCs w:val="20"/>
    </w:rPr>
  </w:style>
  <w:style w:type="paragraph" w:styleId="BalloonText">
    <w:name w:val="Balloon Text"/>
    <w:basedOn w:val="Normal"/>
    <w:link w:val="BalloonTextChar"/>
    <w:uiPriority w:val="99"/>
    <w:semiHidden/>
    <w:unhideWhenUsed/>
    <w:rsid w:val="00BA0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2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884990">
      <w:bodyDiv w:val="1"/>
      <w:marLeft w:val="0"/>
      <w:marRight w:val="0"/>
      <w:marTop w:val="0"/>
      <w:marBottom w:val="0"/>
      <w:divBdr>
        <w:top w:val="none" w:sz="0" w:space="0" w:color="auto"/>
        <w:left w:val="none" w:sz="0" w:space="0" w:color="auto"/>
        <w:bottom w:val="none" w:sz="0" w:space="0" w:color="auto"/>
        <w:right w:val="none" w:sz="0" w:space="0" w:color="auto"/>
      </w:divBdr>
    </w:div>
    <w:div w:id="199880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ll001@unm.edu" TargetMode="External"/><Relationship Id="rId13" Type="http://schemas.openxmlformats.org/officeDocument/2006/relationships/hyperlink" Target="https://creativecommons.org/publicdomain/zero/1.0/" TargetMode="External"/><Relationship Id="rId18" Type="http://schemas.openxmlformats.org/officeDocument/2006/relationships/hyperlink" Target="http://www.fcc.gov/mb/audio/bickel/DDDMMSS-decimal.html" TargetMode="External"/><Relationship Id="rId3" Type="http://schemas.openxmlformats.org/officeDocument/2006/relationships/styles" Target="styles.xml"/><Relationship Id="rId21" Type="http://schemas.openxmlformats.org/officeDocument/2006/relationships/hyperlink" Target="https://stackoverflow.com/questions/27388761/how-to-convert-a-date-in-excel-to-iso-8601-format" TargetMode="External"/><Relationship Id="rId7" Type="http://schemas.openxmlformats.org/officeDocument/2006/relationships/endnotes" Target="endnotes.xml"/><Relationship Id="rId12" Type="http://schemas.openxmlformats.org/officeDocument/2006/relationships/hyperlink" Target="http://orcid.org/" TargetMode="External"/><Relationship Id="rId17" Type="http://schemas.openxmlformats.org/officeDocument/2006/relationships/hyperlink" Target="mailto:lbaur@unm.edu" TargetMode="External"/><Relationship Id="rId2" Type="http://schemas.openxmlformats.org/officeDocument/2006/relationships/numbering" Target="numbering.xml"/><Relationship Id="rId16" Type="http://schemas.openxmlformats.org/officeDocument/2006/relationships/hyperlink" Target="http://vocab.lternet.edu/keywordDistiller/" TargetMode="External"/><Relationship Id="rId20" Type="http://schemas.openxmlformats.org/officeDocument/2006/relationships/hyperlink" Target="https://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vocab.lternet.edu/vocab/vocab/index.php"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plants.sc.egov.usda.gov/java/"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eativecommons.org/licenses/by/4.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4D322-461E-43C5-9300-F61C76DB1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3464</Words>
  <Characters>19746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 CORINNA</dc:creator>
  <cp:keywords/>
  <dc:description/>
  <cp:lastModifiedBy>Thomas E Miller</cp:lastModifiedBy>
  <cp:revision>2</cp:revision>
  <dcterms:created xsi:type="dcterms:W3CDTF">2023-03-07T18:13:00Z</dcterms:created>
  <dcterms:modified xsi:type="dcterms:W3CDTF">2023-03-07T18:13:00Z</dcterms:modified>
</cp:coreProperties>
</file>